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0861F7" w:rsidTr="008A1B90">
        <w:trPr>
          <w:trHeight w:hRule="exact" w:val="11997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:rsidR="000861F7" w:rsidRPr="00D044CF" w:rsidRDefault="000861F7" w:rsidP="000861F7">
            <w:pPr>
              <w:pStyle w:val="Titel"/>
              <w:jc w:val="center"/>
              <w:rPr>
                <w:lang w:val="en-US"/>
              </w:rPr>
            </w:pPr>
            <w:r>
              <w:rPr>
                <w:lang w:val="en-US"/>
              </w:rPr>
              <w:t>Inequality by Demographic Factors</w:t>
            </w:r>
          </w:p>
          <w:p w:rsidR="000861F7" w:rsidRPr="00D044CF" w:rsidRDefault="000861F7" w:rsidP="000861F7">
            <w:pPr>
              <w:pStyle w:val="Untertitel"/>
              <w:jc w:val="center"/>
              <w:rPr>
                <w:lang w:val="en-US"/>
              </w:rPr>
            </w:pPr>
            <w:r>
              <w:rPr>
                <w:lang w:val="en-US"/>
              </w:rPr>
              <w:t>Findings from Individual-Level Cantonal Tax Data</w:t>
            </w:r>
          </w:p>
          <w:p w:rsidR="000861F7" w:rsidRPr="00D044CF" w:rsidRDefault="000861F7" w:rsidP="000861F7">
            <w:pPr>
              <w:rPr>
                <w:lang w:val="en-US"/>
              </w:rPr>
            </w:pPr>
          </w:p>
          <w:p w:rsidR="000861F7" w:rsidRPr="00D044CF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Rudolf Farys</w:t>
            </w: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University of Bern</w:t>
            </w:r>
          </w:p>
          <w:p w:rsidR="000861F7" w:rsidRDefault="00CE7F7C" w:rsidP="000861F7">
            <w:pPr>
              <w:jc w:val="center"/>
              <w:rPr>
                <w:rStyle w:val="Hyperlink"/>
                <w:b/>
                <w:lang w:val="en-US"/>
              </w:rPr>
            </w:pPr>
            <w:hyperlink r:id="rId8" w:history="1">
              <w:r w:rsidR="000861F7" w:rsidRPr="00D044CF">
                <w:rPr>
                  <w:rStyle w:val="Hyperlink"/>
                  <w:b/>
                  <w:lang w:val="en-US"/>
                </w:rPr>
                <w:t>rudolf.farys@soz.unibe.ch</w:t>
              </w:r>
            </w:hyperlink>
          </w:p>
          <w:p w:rsidR="000861F7" w:rsidRDefault="000861F7" w:rsidP="000861F7">
            <w:pPr>
              <w:jc w:val="center"/>
              <w:rPr>
                <w:rStyle w:val="Hyperlink"/>
                <w:b/>
                <w:lang w:val="en-US"/>
              </w:rPr>
            </w:pP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Oliver Hümbelin</w:t>
            </w:r>
          </w:p>
          <w:p w:rsidR="000861F7" w:rsidRPr="00EF5168" w:rsidRDefault="000861F7" w:rsidP="000861F7">
            <w:pPr>
              <w:jc w:val="center"/>
              <w:rPr>
                <w:lang w:val="en-US"/>
              </w:rPr>
            </w:pPr>
            <w:r w:rsidRPr="00EF5168">
              <w:rPr>
                <w:lang w:val="en-US"/>
              </w:rPr>
              <w:t>Bern University of Applied Sciences</w:t>
            </w:r>
          </w:p>
          <w:p w:rsidR="000861F7" w:rsidRDefault="00CE7F7C" w:rsidP="000861F7">
            <w:pPr>
              <w:jc w:val="center"/>
              <w:rPr>
                <w:b/>
                <w:lang w:val="en-US"/>
              </w:rPr>
            </w:pPr>
            <w:hyperlink r:id="rId9" w:history="1">
              <w:r w:rsidR="000861F7" w:rsidRPr="00DC6F19">
                <w:rPr>
                  <w:rStyle w:val="Hyperlink"/>
                  <w:b/>
                  <w:lang w:val="en-US"/>
                </w:rPr>
                <w:t>oliver.huembelin@bfh.ch</w:t>
              </w:r>
            </w:hyperlink>
          </w:p>
          <w:p w:rsidR="000861F7" w:rsidRDefault="000861F7" w:rsidP="000861F7">
            <w:pPr>
              <w:jc w:val="center"/>
              <w:rPr>
                <w:rStyle w:val="Hyperlink"/>
                <w:b/>
                <w:lang w:val="en-US"/>
              </w:rPr>
            </w:pPr>
          </w:p>
          <w:p w:rsidR="000861F7" w:rsidRPr="00D044CF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Default="000861F7" w:rsidP="000861F7">
            <w:pPr>
              <w:pStyle w:val="Default"/>
            </w:pP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 Abstrac</w:t>
            </w:r>
            <w:r w:rsidR="00A65C5D">
              <w:rPr>
                <w:lang w:val="en-US"/>
              </w:rPr>
              <w:t>t</w:t>
            </w:r>
            <w:r>
              <w:rPr>
                <w:lang w:val="en-US"/>
              </w:rPr>
              <w:t xml:space="preserve"> p</w:t>
            </w:r>
            <w:r w:rsidRPr="000861F7">
              <w:rPr>
                <w:lang w:val="en-US"/>
              </w:rPr>
              <w:t>repared for the International Conference,</w:t>
            </w: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>The Evolution of Economic and Social Inequalities in Switzerland (and Beyond): Exactly How and Why Inequality has Changed and with what Impacts</w:t>
            </w:r>
            <w:r w:rsidR="00D011C4">
              <w:rPr>
                <w:lang w:val="en-US"/>
              </w:rPr>
              <w:t>,</w:t>
            </w: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>University of Neuchatel, Switzerland</w:t>
            </w:r>
          </w:p>
          <w:p w:rsidR="000861F7" w:rsidRPr="000861F7" w:rsidRDefault="000861F7" w:rsidP="000861F7">
            <w:pPr>
              <w:jc w:val="center"/>
              <w:rPr>
                <w:lang w:val="en-US"/>
              </w:rPr>
            </w:pPr>
            <w:r w:rsidRPr="000861F7">
              <w:rPr>
                <w:lang w:val="en-US"/>
              </w:rPr>
              <w:t>23-25 October 2014</w:t>
            </w:r>
          </w:p>
          <w:p w:rsidR="000861F7" w:rsidRPr="000861F7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Pr="000861F7" w:rsidRDefault="000861F7" w:rsidP="000861F7">
            <w:pPr>
              <w:jc w:val="center"/>
              <w:rPr>
                <w:b/>
                <w:lang w:val="en-US"/>
              </w:rPr>
            </w:pPr>
          </w:p>
          <w:p w:rsidR="000861F7" w:rsidRPr="000861F7" w:rsidRDefault="000861F7" w:rsidP="000861F7">
            <w:pPr>
              <w:jc w:val="center"/>
              <w:rPr>
                <w:b/>
                <w:lang w:val="en-US"/>
              </w:rPr>
            </w:pPr>
          </w:p>
          <w:p w:rsidR="009F5BCC" w:rsidRPr="000861F7" w:rsidRDefault="009F5BCC" w:rsidP="00A65C5D">
            <w:pPr>
              <w:jc w:val="center"/>
              <w:rPr>
                <w:b/>
                <w:lang w:val="en-US"/>
              </w:rPr>
            </w:pPr>
          </w:p>
        </w:tc>
      </w:tr>
      <w:tr w:rsidR="009F5BCC" w:rsidRPr="000A3AB8" w:rsidTr="008A1B90">
        <w:trPr>
          <w:trHeight w:hRule="exact" w:val="1134"/>
        </w:trPr>
        <w:tc>
          <w:tcPr>
            <w:tcW w:w="8392" w:type="dxa"/>
            <w:shd w:val="clear" w:color="auto" w:fill="auto"/>
            <w:vAlign w:val="bottom"/>
          </w:tcPr>
          <w:p w:rsidR="009F5BCC" w:rsidRPr="000A3AB8" w:rsidRDefault="009F5BCC" w:rsidP="00DB7ED7">
            <w:pPr>
              <w:pStyle w:val="RefFusszeile"/>
              <w:rPr>
                <w:szCs w:val="19"/>
                <w:lang w:val="en-US"/>
              </w:rPr>
            </w:pPr>
          </w:p>
        </w:tc>
      </w:tr>
    </w:tbl>
    <w:p w:rsidR="00F825B4" w:rsidRPr="000A3AB8" w:rsidRDefault="00F825B4" w:rsidP="004F7B96">
      <w:pPr>
        <w:pStyle w:val="Inhaltsverzeichnis"/>
        <w:spacing w:line="100" w:lineRule="atLeast"/>
        <w:rPr>
          <w:sz w:val="10"/>
          <w:szCs w:val="10"/>
          <w:lang w:val="en-US"/>
        </w:rPr>
        <w:sectPr w:rsidR="00F825B4" w:rsidRPr="000A3AB8" w:rsidSect="00A54C2F">
          <w:headerReference w:type="default" r:id="rId10"/>
          <w:footerReference w:type="default" r:id="rId11"/>
          <w:headerReference w:type="first" r:id="rId12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6312CC" w:rsidRDefault="000A3AB8" w:rsidP="003779D0">
      <w:pPr>
        <w:pStyle w:val="berschrift1"/>
      </w:pPr>
      <w:proofErr w:type="spellStart"/>
      <w:r>
        <w:lastRenderedPageBreak/>
        <w:t>Introduction</w:t>
      </w:r>
      <w:proofErr w:type="spellEnd"/>
    </w:p>
    <w:p w:rsidR="00730FB1" w:rsidRDefault="000A3AB8" w:rsidP="000A3AB8">
      <w:pPr>
        <w:rPr>
          <w:lang w:val="en-US"/>
        </w:rPr>
      </w:pPr>
      <w:r>
        <w:rPr>
          <w:lang w:val="en-US"/>
        </w:rPr>
        <w:t xml:space="preserve">This paper examines how income inequality is affected by demographic factors </w:t>
      </w:r>
      <w:ins w:id="0" w:author="rudi" w:date="2014-10-09T01:29:00Z">
        <w:r w:rsidR="00F30C3F">
          <w:rPr>
            <w:lang w:val="en-US"/>
          </w:rPr>
          <w:t>and</w:t>
        </w:r>
      </w:ins>
      <w:del w:id="1" w:author="rudi" w:date="2014-10-09T01:29:00Z">
        <w:r w:rsidR="002307B1" w:rsidDel="00F30C3F">
          <w:rPr>
            <w:lang w:val="en-US"/>
          </w:rPr>
          <w:delText>or</w:delText>
        </w:r>
      </w:del>
      <w:r>
        <w:rPr>
          <w:lang w:val="en-US"/>
        </w:rPr>
        <w:t xml:space="preserve"> demographic change</w:t>
      </w:r>
      <w:r w:rsidR="002307B1">
        <w:rPr>
          <w:lang w:val="en-US"/>
        </w:rPr>
        <w:t xml:space="preserve">. A lot of inequality-research is done on </w:t>
      </w:r>
      <w:r w:rsidR="009D06EB">
        <w:rPr>
          <w:lang w:val="en-US"/>
        </w:rPr>
        <w:t>processes</w:t>
      </w:r>
      <w:r w:rsidR="002307B1">
        <w:rPr>
          <w:lang w:val="en-US"/>
        </w:rPr>
        <w:t xml:space="preserve"> affecting unequal wages (economic</w:t>
      </w:r>
      <w:r w:rsidR="00385AC3">
        <w:rPr>
          <w:lang w:val="en-US"/>
        </w:rPr>
        <w:t xml:space="preserve"> factors</w:t>
      </w:r>
      <w:r w:rsidR="002307B1">
        <w:rPr>
          <w:lang w:val="en-US"/>
        </w:rPr>
        <w:t xml:space="preserve">) </w:t>
      </w:r>
      <w:del w:id="2" w:author="rudi" w:date="2014-10-09T01:30:00Z">
        <w:r w:rsidR="002307B1" w:rsidDel="00F30C3F">
          <w:rPr>
            <w:lang w:val="en-US"/>
          </w:rPr>
          <w:delText>or on</w:delText>
        </w:r>
      </w:del>
      <w:ins w:id="3" w:author="rudi" w:date="2014-10-09T01:30:00Z">
        <w:r w:rsidR="00F30C3F">
          <w:rPr>
            <w:lang w:val="en-US"/>
          </w:rPr>
          <w:t>and</w:t>
        </w:r>
      </w:ins>
      <w:r w:rsidR="002307B1">
        <w:rPr>
          <w:lang w:val="en-US"/>
        </w:rPr>
        <w:t xml:space="preserve"> redistribution (institutional factors), but the</w:t>
      </w:r>
      <w:r w:rsidR="00385AC3">
        <w:rPr>
          <w:lang w:val="en-US"/>
        </w:rPr>
        <w:t>re is little work on the</w:t>
      </w:r>
      <w:r w:rsidR="002307B1">
        <w:rPr>
          <w:lang w:val="en-US"/>
        </w:rPr>
        <w:t xml:space="preserve"> effect of </w:t>
      </w:r>
      <w:r w:rsidR="00385AC3">
        <w:rPr>
          <w:lang w:val="en-US"/>
        </w:rPr>
        <w:t>demographic change</w:t>
      </w:r>
      <w:r w:rsidR="002307B1">
        <w:rPr>
          <w:lang w:val="en-US"/>
        </w:rPr>
        <w:t xml:space="preserve"> </w:t>
      </w:r>
      <w:r w:rsidR="00385AC3">
        <w:rPr>
          <w:lang w:val="en-US"/>
        </w:rPr>
        <w:t xml:space="preserve">on income distribution, although this field </w:t>
      </w:r>
      <w:r w:rsidR="002307B1">
        <w:rPr>
          <w:lang w:val="en-US"/>
        </w:rPr>
        <w:t xml:space="preserve">is </w:t>
      </w:r>
      <w:ins w:id="4" w:author="rudi" w:date="2014-10-09T01:31:00Z">
        <w:r w:rsidR="00F30C3F">
          <w:rPr>
            <w:lang w:val="en-US"/>
          </w:rPr>
          <w:t>increasingly</w:t>
        </w:r>
        <w:r w:rsidR="00F30C3F">
          <w:rPr>
            <w:lang w:val="en-US"/>
          </w:rPr>
          <w:t xml:space="preserve"> </w:t>
        </w:r>
      </w:ins>
      <w:r w:rsidR="002307B1">
        <w:rPr>
          <w:lang w:val="en-US"/>
        </w:rPr>
        <w:t xml:space="preserve">gaining </w:t>
      </w:r>
      <w:del w:id="5" w:author="rudi" w:date="2014-10-09T01:31:00Z">
        <w:r w:rsidR="002307B1" w:rsidDel="00F30C3F">
          <w:rPr>
            <w:lang w:val="en-US"/>
          </w:rPr>
          <w:delText xml:space="preserve">increasingly </w:delText>
        </w:r>
      </w:del>
      <w:r w:rsidR="002307B1">
        <w:rPr>
          <w:lang w:val="en-US"/>
        </w:rPr>
        <w:t xml:space="preserve">attention. </w:t>
      </w:r>
    </w:p>
    <w:p w:rsidR="00730FB1" w:rsidRDefault="00730FB1" w:rsidP="000A3AB8">
      <w:pPr>
        <w:rPr>
          <w:lang w:val="en-US"/>
        </w:rPr>
      </w:pPr>
    </w:p>
    <w:p w:rsidR="00385AC3" w:rsidRDefault="002307B1" w:rsidP="000A3AB8">
      <w:pPr>
        <w:rPr>
          <w:lang w:val="en-US"/>
        </w:rPr>
      </w:pPr>
      <w:r>
        <w:rPr>
          <w:lang w:val="en-US"/>
        </w:rPr>
        <w:t xml:space="preserve">Indeed the population of Europe is in change. The demography report 2010 published by EUROSTAT (2011) notes that Europe is becoming older, more numerous and more diverse. </w:t>
      </w:r>
      <w:r w:rsidR="009D06EB">
        <w:rPr>
          <w:lang w:val="en-US"/>
        </w:rPr>
        <w:t xml:space="preserve">In </w:t>
      </w:r>
      <w:r>
        <w:rPr>
          <w:lang w:val="en-US"/>
        </w:rPr>
        <w:t>Swi</w:t>
      </w:r>
      <w:r w:rsidR="00730FB1">
        <w:rPr>
          <w:lang w:val="en-US"/>
        </w:rPr>
        <w:t>t</w:t>
      </w:r>
      <w:r w:rsidR="009D06EB">
        <w:rPr>
          <w:lang w:val="en-US"/>
        </w:rPr>
        <w:t>z</w:t>
      </w:r>
      <w:r w:rsidR="00730FB1">
        <w:rPr>
          <w:lang w:val="en-US"/>
        </w:rPr>
        <w:t>erland the picture is similar. Over the last 30 years population grew by 1.8 Million (STATPOP)</w:t>
      </w:r>
      <w:r w:rsidR="00730FB1">
        <w:rPr>
          <w:rStyle w:val="Funotenzeichen"/>
          <w:lang w:val="en-US"/>
        </w:rPr>
        <w:footnoteReference w:id="1"/>
      </w:r>
      <w:r w:rsidR="00730FB1">
        <w:rPr>
          <w:lang w:val="en-US"/>
        </w:rPr>
        <w:t xml:space="preserve"> and a central part of growth is due to </w:t>
      </w:r>
      <w:ins w:id="6" w:author="rudi" w:date="2014-10-09T01:31:00Z">
        <w:r w:rsidR="00F30C3F">
          <w:rPr>
            <w:lang w:val="en-US"/>
          </w:rPr>
          <w:t>m</w:t>
        </w:r>
      </w:ins>
      <w:del w:id="7" w:author="rudi" w:date="2014-10-09T01:31:00Z">
        <w:r w:rsidR="00730FB1" w:rsidDel="00F30C3F">
          <w:rPr>
            <w:lang w:val="en-US"/>
          </w:rPr>
          <w:delText>M</w:delText>
        </w:r>
      </w:del>
      <w:r w:rsidR="00730FB1">
        <w:rPr>
          <w:lang w:val="en-US"/>
        </w:rPr>
        <w:t>igration. On average the annual net migration since 1980 was ~28’000 (PETRA/STATPOP).</w:t>
      </w:r>
      <w:r w:rsidR="00730FB1">
        <w:rPr>
          <w:rStyle w:val="Funotenzeichen"/>
          <w:lang w:val="en-US"/>
        </w:rPr>
        <w:footnoteReference w:id="2"/>
      </w:r>
      <w:r w:rsidR="00730FB1">
        <w:rPr>
          <w:lang w:val="en-US"/>
        </w:rPr>
        <w:t xml:space="preserve"> </w:t>
      </w:r>
      <w:r w:rsidR="00570399">
        <w:rPr>
          <w:lang w:val="en-US"/>
        </w:rPr>
        <w:t xml:space="preserve">At the same time </w:t>
      </w:r>
      <w:r w:rsidR="009D06EB">
        <w:rPr>
          <w:lang w:val="en-US"/>
        </w:rPr>
        <w:t>there is a</w:t>
      </w:r>
      <w:r w:rsidR="00570399">
        <w:rPr>
          <w:lang w:val="en-US"/>
        </w:rPr>
        <w:t xml:space="preserve"> trend of people </w:t>
      </w:r>
      <w:del w:id="8" w:author="rudi" w:date="2014-10-09T01:33:00Z">
        <w:r w:rsidR="00570399" w:rsidDel="00F30C3F">
          <w:rPr>
            <w:lang w:val="en-US"/>
          </w:rPr>
          <w:delText>living more and more</w:delText>
        </w:r>
      </w:del>
      <w:ins w:id="9" w:author="rudi" w:date="2014-10-09T01:33:00Z">
        <w:r w:rsidR="00F30C3F">
          <w:rPr>
            <w:lang w:val="en-US"/>
          </w:rPr>
          <w:t>to live</w:t>
        </w:r>
      </w:ins>
      <w:r w:rsidR="00570399">
        <w:rPr>
          <w:lang w:val="en-US"/>
        </w:rPr>
        <w:t xml:space="preserve"> alone. The share of people living in one-</w:t>
      </w:r>
      <w:ins w:id="10" w:author="rudi" w:date="2014-10-09T01:33:00Z">
        <w:r w:rsidR="00F30C3F">
          <w:rPr>
            <w:lang w:val="en-US"/>
          </w:rPr>
          <w:t>p</w:t>
        </w:r>
      </w:ins>
      <w:del w:id="11" w:author="rudi" w:date="2014-10-09T01:33:00Z">
        <w:r w:rsidR="00570399" w:rsidDel="00F30C3F">
          <w:rPr>
            <w:lang w:val="en-US"/>
          </w:rPr>
          <w:delText>P</w:delText>
        </w:r>
      </w:del>
      <w:r w:rsidR="00570399">
        <w:rPr>
          <w:lang w:val="en-US"/>
        </w:rPr>
        <w:t xml:space="preserve">erson </w:t>
      </w:r>
      <w:ins w:id="12" w:author="rudi" w:date="2014-10-09T01:33:00Z">
        <w:r w:rsidR="00F30C3F">
          <w:rPr>
            <w:lang w:val="en-US"/>
          </w:rPr>
          <w:t>h</w:t>
        </w:r>
      </w:ins>
      <w:del w:id="13" w:author="rudi" w:date="2014-10-09T01:33:00Z">
        <w:r w:rsidR="00570399" w:rsidDel="00F30C3F">
          <w:rPr>
            <w:lang w:val="en-US"/>
          </w:rPr>
          <w:delText>H</w:delText>
        </w:r>
      </w:del>
      <w:r w:rsidR="00570399">
        <w:rPr>
          <w:lang w:val="en-US"/>
        </w:rPr>
        <w:t>ousehold</w:t>
      </w:r>
      <w:ins w:id="14" w:author="rudi" w:date="2014-10-09T01:33:00Z">
        <w:r w:rsidR="00F30C3F">
          <w:rPr>
            <w:lang w:val="en-US"/>
          </w:rPr>
          <w:t>s</w:t>
        </w:r>
      </w:ins>
      <w:r w:rsidR="00570399">
        <w:rPr>
          <w:lang w:val="en-US"/>
        </w:rPr>
        <w:t xml:space="preserve"> tripled </w:t>
      </w:r>
      <w:del w:id="15" w:author="rudi" w:date="2014-10-09T01:33:00Z">
        <w:r w:rsidR="009D06EB" w:rsidDel="00F30C3F">
          <w:rPr>
            <w:lang w:val="en-US"/>
          </w:rPr>
          <w:delText xml:space="preserve">since </w:delText>
        </w:r>
      </w:del>
      <w:ins w:id="16" w:author="rudi" w:date="2014-10-09T01:33:00Z">
        <w:r w:rsidR="00F30C3F">
          <w:rPr>
            <w:lang w:val="en-US"/>
          </w:rPr>
          <w:t>from</w:t>
        </w:r>
        <w:r w:rsidR="00F30C3F">
          <w:rPr>
            <w:lang w:val="en-US"/>
          </w:rPr>
          <w:t xml:space="preserve"> </w:t>
        </w:r>
      </w:ins>
      <w:r w:rsidR="009D06EB">
        <w:rPr>
          <w:lang w:val="en-US"/>
        </w:rPr>
        <w:t>1980 (12%</w:t>
      </w:r>
      <w:r w:rsidR="003C5CEE">
        <w:rPr>
          <w:lang w:val="en-US"/>
        </w:rPr>
        <w:t>)</w:t>
      </w:r>
      <w:r w:rsidR="00570399">
        <w:rPr>
          <w:lang w:val="en-US"/>
        </w:rPr>
        <w:t xml:space="preserve"> </w:t>
      </w:r>
      <w:ins w:id="17" w:author="rudi" w:date="2014-10-09T01:33:00Z">
        <w:r w:rsidR="00F30C3F">
          <w:rPr>
            <w:lang w:val="en-US"/>
          </w:rPr>
          <w:t xml:space="preserve">to </w:t>
        </w:r>
      </w:ins>
      <w:del w:id="18" w:author="rudi" w:date="2014-10-09T01:33:00Z">
        <w:r w:rsidR="003C5CEE" w:rsidDel="00F30C3F">
          <w:rPr>
            <w:lang w:val="en-US"/>
          </w:rPr>
          <w:delText>(</w:delText>
        </w:r>
      </w:del>
      <w:r w:rsidR="00570399">
        <w:rPr>
          <w:lang w:val="en-US"/>
        </w:rPr>
        <w:t xml:space="preserve">2012: </w:t>
      </w:r>
      <w:ins w:id="19" w:author="rudi" w:date="2014-10-09T01:33:00Z">
        <w:r w:rsidR="00F30C3F">
          <w:rPr>
            <w:lang w:val="en-US"/>
          </w:rPr>
          <w:t>(</w:t>
        </w:r>
      </w:ins>
      <w:r w:rsidR="00570399">
        <w:rPr>
          <w:lang w:val="en-US"/>
        </w:rPr>
        <w:t>36% (VZ)).</w:t>
      </w:r>
      <w:r w:rsidR="00570399">
        <w:rPr>
          <w:rStyle w:val="Funotenzeichen"/>
          <w:lang w:val="en-US"/>
        </w:rPr>
        <w:footnoteReference w:id="3"/>
      </w:r>
      <w:r w:rsidR="00570399">
        <w:rPr>
          <w:lang w:val="en-US"/>
        </w:rPr>
        <w:t xml:space="preserve"> Furthermore </w:t>
      </w:r>
      <w:r w:rsidR="003C5CEE">
        <w:rPr>
          <w:lang w:val="en-US"/>
        </w:rPr>
        <w:t xml:space="preserve">like many </w:t>
      </w:r>
      <w:ins w:id="20" w:author="rudi" w:date="2014-10-09T01:34:00Z">
        <w:r w:rsidR="00F30C3F">
          <w:rPr>
            <w:lang w:val="en-US"/>
          </w:rPr>
          <w:t>w</w:t>
        </w:r>
      </w:ins>
      <w:del w:id="21" w:author="rudi" w:date="2014-10-09T01:34:00Z">
        <w:r w:rsidR="003C5CEE" w:rsidDel="00F30C3F">
          <w:rPr>
            <w:lang w:val="en-US"/>
          </w:rPr>
          <w:delText>W</w:delText>
        </w:r>
      </w:del>
      <w:r w:rsidR="003C5CEE">
        <w:rPr>
          <w:lang w:val="en-US"/>
        </w:rPr>
        <w:t xml:space="preserve">estern </w:t>
      </w:r>
      <w:ins w:id="22" w:author="rudi" w:date="2014-10-09T01:34:00Z">
        <w:r w:rsidR="00F30C3F">
          <w:rPr>
            <w:lang w:val="en-US"/>
          </w:rPr>
          <w:t>s</w:t>
        </w:r>
      </w:ins>
      <w:del w:id="23" w:author="rudi" w:date="2014-10-09T01:34:00Z">
        <w:r w:rsidR="003C5CEE" w:rsidDel="00F30C3F">
          <w:rPr>
            <w:lang w:val="en-US"/>
          </w:rPr>
          <w:delText>S</w:delText>
        </w:r>
      </w:del>
      <w:r w:rsidR="003C5CEE">
        <w:rPr>
          <w:lang w:val="en-US"/>
        </w:rPr>
        <w:t xml:space="preserve">ocieties </w:t>
      </w:r>
      <w:proofErr w:type="spellStart"/>
      <w:ins w:id="24" w:author="rudi" w:date="2014-10-09T01:34:00Z">
        <w:r w:rsidR="00F30C3F">
          <w:rPr>
            <w:lang w:val="en-US"/>
          </w:rPr>
          <w:t>s</w:t>
        </w:r>
      </w:ins>
      <w:del w:id="25" w:author="rudi" w:date="2014-10-09T01:34:00Z">
        <w:r w:rsidR="009D06EB" w:rsidDel="00F30C3F">
          <w:rPr>
            <w:lang w:val="en-US"/>
          </w:rPr>
          <w:delText>S</w:delText>
        </w:r>
      </w:del>
      <w:r w:rsidR="009D06EB">
        <w:rPr>
          <w:lang w:val="en-US"/>
        </w:rPr>
        <w:t>wiss</w:t>
      </w:r>
      <w:proofErr w:type="spellEnd"/>
      <w:r w:rsidR="00570399">
        <w:rPr>
          <w:lang w:val="en-US"/>
        </w:rPr>
        <w:t xml:space="preserve"> population is ageing. Indeed the share of people over 65 rose from 14% (1980) only to 17% (2012)</w:t>
      </w:r>
      <w:ins w:id="26" w:author="rudi" w:date="2014-10-09T01:34:00Z">
        <w:r w:rsidR="00F30C3F">
          <w:rPr>
            <w:lang w:val="en-US"/>
          </w:rPr>
          <w:t xml:space="preserve"> </w:t>
        </w:r>
      </w:ins>
      <w:r w:rsidR="00570399">
        <w:rPr>
          <w:lang w:val="en-US"/>
        </w:rPr>
        <w:t xml:space="preserve">(ESPOP/STATPOP) but </w:t>
      </w:r>
      <w:del w:id="27" w:author="rudi" w:date="2014-10-09T01:34:00Z">
        <w:r w:rsidR="00570399" w:rsidDel="00F30C3F">
          <w:rPr>
            <w:lang w:val="en-US"/>
          </w:rPr>
          <w:delText xml:space="preserve">estimating </w:delText>
        </w:r>
      </w:del>
      <w:ins w:id="28" w:author="rudi" w:date="2014-10-09T01:34:00Z">
        <w:r w:rsidR="00F30C3F">
          <w:rPr>
            <w:lang w:val="en-US"/>
          </w:rPr>
          <w:t>estimati</w:t>
        </w:r>
        <w:r w:rsidR="00F30C3F">
          <w:rPr>
            <w:lang w:val="en-US"/>
          </w:rPr>
          <w:t>ons</w:t>
        </w:r>
        <w:r w:rsidR="00F30C3F">
          <w:rPr>
            <w:lang w:val="en-US"/>
          </w:rPr>
          <w:t xml:space="preserve"> </w:t>
        </w:r>
      </w:ins>
      <w:r w:rsidR="00570399">
        <w:rPr>
          <w:lang w:val="en-US"/>
        </w:rPr>
        <w:t>predict this share t</w:t>
      </w:r>
      <w:ins w:id="29" w:author="rudi" w:date="2014-10-09T01:34:00Z">
        <w:r w:rsidR="00F30C3F">
          <w:rPr>
            <w:lang w:val="en-US"/>
          </w:rPr>
          <w:t>o</w:t>
        </w:r>
      </w:ins>
      <w:del w:id="30" w:author="rudi" w:date="2014-10-09T01:34:00Z">
        <w:r w:rsidR="00570399" w:rsidDel="00F30C3F">
          <w:rPr>
            <w:lang w:val="en-US"/>
          </w:rPr>
          <w:delText>he</w:delText>
        </w:r>
      </w:del>
      <w:r w:rsidR="00570399">
        <w:rPr>
          <w:lang w:val="en-US"/>
        </w:rPr>
        <w:t xml:space="preserve"> be 24% in 2030 (SCENARIO).</w:t>
      </w:r>
      <w:r w:rsidR="00570399">
        <w:rPr>
          <w:rStyle w:val="Funotenzeichen"/>
          <w:lang w:val="en-US"/>
        </w:rPr>
        <w:footnoteReference w:id="4"/>
      </w:r>
      <w:r w:rsidR="00570399">
        <w:rPr>
          <w:lang w:val="en-US"/>
        </w:rPr>
        <w:t xml:space="preserve"> All th</w:t>
      </w:r>
      <w:ins w:id="31" w:author="rudi" w:date="2014-10-09T01:34:00Z">
        <w:r w:rsidR="00F30C3F">
          <w:rPr>
            <w:lang w:val="en-US"/>
          </w:rPr>
          <w:t>ese</w:t>
        </w:r>
      </w:ins>
      <w:del w:id="32" w:author="rudi" w:date="2014-10-09T01:34:00Z">
        <w:r w:rsidR="00570399" w:rsidDel="00F30C3F">
          <w:rPr>
            <w:lang w:val="en-US"/>
          </w:rPr>
          <w:delText>is</w:delText>
        </w:r>
      </w:del>
      <w:r w:rsidR="00570399">
        <w:rPr>
          <w:lang w:val="en-US"/>
        </w:rPr>
        <w:t xml:space="preserve"> developments </w:t>
      </w:r>
      <w:r w:rsidR="003C5CEE">
        <w:rPr>
          <w:lang w:val="en-US"/>
        </w:rPr>
        <w:t>can be</w:t>
      </w:r>
      <w:r w:rsidR="00570399">
        <w:rPr>
          <w:lang w:val="en-US"/>
        </w:rPr>
        <w:t xml:space="preserve"> </w:t>
      </w:r>
      <w:r w:rsidR="003C5CEE">
        <w:rPr>
          <w:lang w:val="en-US"/>
        </w:rPr>
        <w:t xml:space="preserve">theoretically related to </w:t>
      </w:r>
      <w:r w:rsidR="00570399">
        <w:rPr>
          <w:lang w:val="en-US"/>
        </w:rPr>
        <w:t>income inequality</w:t>
      </w:r>
      <w:r w:rsidR="00385AC3">
        <w:rPr>
          <w:lang w:val="en-US"/>
        </w:rPr>
        <w:t xml:space="preserve">. </w:t>
      </w:r>
    </w:p>
    <w:p w:rsidR="00385AC3" w:rsidRDefault="00385AC3" w:rsidP="000A3AB8">
      <w:pPr>
        <w:rPr>
          <w:lang w:val="en-US"/>
        </w:rPr>
      </w:pPr>
    </w:p>
    <w:p w:rsidR="00017D13" w:rsidRDefault="00666045" w:rsidP="000A3AB8">
      <w:pPr>
        <w:rPr>
          <w:lang w:val="en-US"/>
        </w:rPr>
      </w:pPr>
      <w:r>
        <w:rPr>
          <w:lang w:val="en-US"/>
        </w:rPr>
        <w:t>In particular the increase of one-</w:t>
      </w:r>
      <w:ins w:id="33" w:author="rudi" w:date="2014-10-09T01:34:00Z">
        <w:r w:rsidR="00F30C3F">
          <w:rPr>
            <w:lang w:val="en-US"/>
          </w:rPr>
          <w:t>p</w:t>
        </w:r>
      </w:ins>
      <w:del w:id="34" w:author="rudi" w:date="2014-10-09T01:34:00Z">
        <w:r w:rsidDel="00F30C3F">
          <w:rPr>
            <w:lang w:val="en-US"/>
          </w:rPr>
          <w:delText>P</w:delText>
        </w:r>
      </w:del>
      <w:r>
        <w:rPr>
          <w:lang w:val="en-US"/>
        </w:rPr>
        <w:t>erson household</w:t>
      </w:r>
      <w:ins w:id="35" w:author="rudi" w:date="2014-10-09T01:34:00Z">
        <w:r w:rsidR="00F30C3F">
          <w:rPr>
            <w:lang w:val="en-US"/>
          </w:rPr>
          <w:t>s</w:t>
        </w:r>
      </w:ins>
      <w:r>
        <w:rPr>
          <w:lang w:val="en-US"/>
        </w:rPr>
        <w:t xml:space="preserve"> seem</w:t>
      </w:r>
      <w:ins w:id="36" w:author="rudi" w:date="2014-10-09T01:35:00Z">
        <w:r w:rsidR="00F30C3F">
          <w:rPr>
            <w:lang w:val="en-US"/>
          </w:rPr>
          <w:t>s</w:t>
        </w:r>
      </w:ins>
      <w:del w:id="37" w:author="rudi" w:date="2014-10-09T01:35:00Z">
        <w:r w:rsidDel="00F30C3F">
          <w:rPr>
            <w:lang w:val="en-US"/>
          </w:rPr>
          <w:delText>s</w:delText>
        </w:r>
      </w:del>
      <w:r>
        <w:rPr>
          <w:lang w:val="en-US"/>
        </w:rPr>
        <w:t xml:space="preserve"> to increase inequality (Daly and </w:t>
      </w:r>
      <w:proofErr w:type="spellStart"/>
      <w:r>
        <w:rPr>
          <w:lang w:val="en-US"/>
        </w:rPr>
        <w:t>Valleta</w:t>
      </w:r>
      <w:proofErr w:type="spellEnd"/>
      <w:r>
        <w:rPr>
          <w:lang w:val="en-US"/>
        </w:rPr>
        <w:t xml:space="preserve"> 2006, </w:t>
      </w:r>
      <w:proofErr w:type="spellStart"/>
      <w:r>
        <w:rPr>
          <w:lang w:val="en-US"/>
        </w:rPr>
        <w:t>Peichl</w:t>
      </w:r>
      <w:proofErr w:type="spellEnd"/>
      <w:r>
        <w:rPr>
          <w:lang w:val="en-US"/>
        </w:rPr>
        <w:t xml:space="preserve"> et al. 2011, </w:t>
      </w:r>
      <w:proofErr w:type="spellStart"/>
      <w:r>
        <w:rPr>
          <w:lang w:val="en-US"/>
        </w:rPr>
        <w:t>Grabka</w:t>
      </w:r>
      <w:proofErr w:type="spellEnd"/>
      <w:r>
        <w:rPr>
          <w:lang w:val="en-US"/>
        </w:rPr>
        <w:t xml:space="preserve"> and Kuhn 2012). Because people</w:t>
      </w:r>
      <w:ins w:id="38" w:author="rudi" w:date="2014-10-09T01:36:00Z">
        <w:r w:rsidR="00F30C3F">
          <w:rPr>
            <w:lang w:val="en-US"/>
          </w:rPr>
          <w:t xml:space="preserve"> </w:t>
        </w:r>
      </w:ins>
      <w:del w:id="39" w:author="rudi" w:date="2014-10-09T01:36:00Z">
        <w:r w:rsidDel="00F30C3F">
          <w:rPr>
            <w:lang w:val="en-US"/>
          </w:rPr>
          <w:delText xml:space="preserve"> live more often alone (</w:delText>
        </w:r>
      </w:del>
      <w:r w:rsidR="003C5CEE">
        <w:rPr>
          <w:lang w:val="en-US"/>
        </w:rPr>
        <w:t>marry</w:t>
      </w:r>
      <w:r>
        <w:rPr>
          <w:lang w:val="en-US"/>
        </w:rPr>
        <w:t xml:space="preserve"> later</w:t>
      </w:r>
      <w:ins w:id="40" w:author="rudi" w:date="2014-10-09T01:36:00Z">
        <w:r w:rsidR="00F30C3F">
          <w:rPr>
            <w:lang w:val="en-US"/>
          </w:rPr>
          <w:t>/less</w:t>
        </w:r>
      </w:ins>
      <w:r>
        <w:rPr>
          <w:lang w:val="en-US"/>
        </w:rPr>
        <w:t xml:space="preserve"> and divorce more often</w:t>
      </w:r>
      <w:del w:id="41" w:author="rudi" w:date="2014-10-09T01:36:00Z">
        <w:r w:rsidDel="00F30C3F">
          <w:rPr>
            <w:lang w:val="en-US"/>
          </w:rPr>
          <w:delText>)</w:delText>
        </w:r>
      </w:del>
      <w:r>
        <w:rPr>
          <w:lang w:val="en-US"/>
        </w:rPr>
        <w:t xml:space="preserve"> people have to rely on their own earnings and don’t profit from within household </w:t>
      </w:r>
      <w:del w:id="42" w:author="rudi" w:date="2014-10-09T01:36:00Z">
        <w:r w:rsidR="003C5CEE" w:rsidDel="00F30C3F">
          <w:rPr>
            <w:lang w:val="en-US"/>
          </w:rPr>
          <w:delText>sharing’s</w:delText>
        </w:r>
      </w:del>
      <w:ins w:id="43" w:author="rudi" w:date="2014-10-09T01:36:00Z">
        <w:r w:rsidR="00F30C3F">
          <w:rPr>
            <w:lang w:val="en-US"/>
          </w:rPr>
          <w:t>redistribution</w:t>
        </w:r>
      </w:ins>
      <w:r>
        <w:rPr>
          <w:lang w:val="en-US"/>
        </w:rPr>
        <w:t xml:space="preserve">. </w:t>
      </w:r>
      <w:del w:id="44" w:author="rudi" w:date="2014-10-09T01:37:00Z">
        <w:r w:rsidR="009D06EB" w:rsidDel="00F30C3F">
          <w:rPr>
            <w:lang w:val="en-US"/>
          </w:rPr>
          <w:delText>But not only the rise of one-Person households matters.</w:delText>
        </w:r>
      </w:del>
      <w:ins w:id="45" w:author="rudi" w:date="2014-10-09T01:37:00Z">
        <w:r w:rsidR="00F30C3F">
          <w:rPr>
            <w:lang w:val="en-US"/>
          </w:rPr>
          <w:t>Moreover,</w:t>
        </w:r>
      </w:ins>
      <w:r w:rsidR="009D06EB">
        <w:rPr>
          <w:lang w:val="en-US"/>
        </w:rPr>
        <w:t xml:space="preserve"> </w:t>
      </w:r>
      <w:r>
        <w:rPr>
          <w:lang w:val="en-US"/>
        </w:rPr>
        <w:t>Fritschi and Bannwart (2013)</w:t>
      </w:r>
      <w:r w:rsidR="009D06EB">
        <w:rPr>
          <w:lang w:val="en-US"/>
        </w:rPr>
        <w:t xml:space="preserve"> show, that differences between households with and without children are </w:t>
      </w:r>
      <w:r w:rsidR="003C5CEE">
        <w:rPr>
          <w:lang w:val="en-US"/>
        </w:rPr>
        <w:t>r</w:t>
      </w:r>
      <w:del w:id="46" w:author="rudi" w:date="2014-10-09T01:37:00Z">
        <w:r w:rsidR="003C5CEE" w:rsidDel="00F30C3F">
          <w:rPr>
            <w:lang w:val="en-US"/>
          </w:rPr>
          <w:delText>a</w:delText>
        </w:r>
      </w:del>
      <w:r w:rsidR="003C5CEE">
        <w:rPr>
          <w:lang w:val="en-US"/>
        </w:rPr>
        <w:t>ising</w:t>
      </w:r>
      <w:r w:rsidR="009D06EB">
        <w:rPr>
          <w:lang w:val="en-US"/>
        </w:rPr>
        <w:t xml:space="preserve">, which </w:t>
      </w:r>
      <w:del w:id="47" w:author="rudi" w:date="2014-10-09T01:38:00Z">
        <w:r w:rsidR="009D06EB" w:rsidDel="00F30C3F">
          <w:rPr>
            <w:lang w:val="en-US"/>
          </w:rPr>
          <w:delText xml:space="preserve">can </w:delText>
        </w:r>
      </w:del>
      <w:ins w:id="48" w:author="rudi" w:date="2014-10-09T01:38:00Z">
        <w:r w:rsidR="00F30C3F">
          <w:rPr>
            <w:lang w:val="en-US"/>
          </w:rPr>
          <w:t>might</w:t>
        </w:r>
        <w:r w:rsidR="00F30C3F">
          <w:rPr>
            <w:lang w:val="en-US"/>
          </w:rPr>
          <w:t xml:space="preserve"> </w:t>
        </w:r>
      </w:ins>
      <w:r w:rsidR="009D06EB">
        <w:rPr>
          <w:lang w:val="en-US"/>
        </w:rPr>
        <w:t xml:space="preserve">be </w:t>
      </w:r>
      <w:r w:rsidR="003C5CEE">
        <w:rPr>
          <w:lang w:val="en-US"/>
        </w:rPr>
        <w:t>a sign of</w:t>
      </w:r>
      <w:r w:rsidR="009D06EB">
        <w:rPr>
          <w:lang w:val="en-US"/>
        </w:rPr>
        <w:t xml:space="preserve"> new poverty risks. </w:t>
      </w:r>
      <w:del w:id="49" w:author="rudi" w:date="2014-10-09T01:38:00Z">
        <w:r w:rsidR="009D06EB" w:rsidDel="00F30C3F">
          <w:rPr>
            <w:lang w:val="en-US"/>
          </w:rPr>
          <w:delText>By doing that, they show the</w:delText>
        </w:r>
      </w:del>
      <w:ins w:id="50" w:author="rudi" w:date="2014-10-09T01:38:00Z">
        <w:r w:rsidR="00F30C3F">
          <w:rPr>
            <w:lang w:val="en-US"/>
          </w:rPr>
          <w:t>Their analyses reveal the</w:t>
        </w:r>
      </w:ins>
      <w:r w:rsidR="009D06EB">
        <w:rPr>
          <w:lang w:val="en-US"/>
        </w:rPr>
        <w:t xml:space="preserve"> importance of subgroup inequality analyses.</w:t>
      </w:r>
      <w:del w:id="51" w:author="rudi" w:date="2014-10-09T01:39:00Z">
        <w:r w:rsidR="009D06EB" w:rsidDel="00F30C3F">
          <w:rPr>
            <w:lang w:val="en-US"/>
          </w:rPr>
          <w:delText xml:space="preserve">  </w:delText>
        </w:r>
        <w:r w:rsidDel="00F30C3F">
          <w:rPr>
            <w:lang w:val="en-US"/>
          </w:rPr>
          <w:delText xml:space="preserve"> </w:delText>
        </w:r>
      </w:del>
    </w:p>
    <w:p w:rsidR="00017D13" w:rsidRDefault="00017D13" w:rsidP="000A3AB8">
      <w:pPr>
        <w:rPr>
          <w:lang w:val="en-US"/>
        </w:rPr>
      </w:pPr>
    </w:p>
    <w:p w:rsidR="00D85263" w:rsidRDefault="00666045" w:rsidP="000A3AB8">
      <w:pPr>
        <w:rPr>
          <w:lang w:val="en-US"/>
        </w:rPr>
      </w:pPr>
      <w:r>
        <w:rPr>
          <w:lang w:val="en-US"/>
        </w:rPr>
        <w:t>Further</w:t>
      </w:r>
      <w:r w:rsidR="009D06EB">
        <w:rPr>
          <w:lang w:val="en-US"/>
        </w:rPr>
        <w:t>more</w:t>
      </w:r>
      <w:r>
        <w:rPr>
          <w:lang w:val="en-US"/>
        </w:rPr>
        <w:t>, the ageing of so</w:t>
      </w:r>
      <w:r w:rsidR="009D06EB">
        <w:rPr>
          <w:lang w:val="en-US"/>
        </w:rPr>
        <w:t>c</w:t>
      </w:r>
      <w:del w:id="52" w:author="rudi" w:date="2014-10-09T01:39:00Z">
        <w:r w:rsidR="009D06EB" w:rsidDel="00F30C3F">
          <w:rPr>
            <w:lang w:val="en-US"/>
          </w:rPr>
          <w:delText>e</w:delText>
        </w:r>
      </w:del>
      <w:r w:rsidR="009D06EB">
        <w:rPr>
          <w:lang w:val="en-US"/>
        </w:rPr>
        <w:t>i</w:t>
      </w:r>
      <w:ins w:id="53" w:author="rudi" w:date="2014-10-09T01:39:00Z">
        <w:r w:rsidR="00F30C3F">
          <w:rPr>
            <w:lang w:val="en-US"/>
          </w:rPr>
          <w:t>e</w:t>
        </w:r>
      </w:ins>
      <w:r w:rsidR="009D06EB">
        <w:rPr>
          <w:lang w:val="en-US"/>
        </w:rPr>
        <w:t xml:space="preserve">ty is expected to lead to greater inequality. </w:t>
      </w:r>
      <w:r w:rsidR="00D85263">
        <w:rPr>
          <w:lang w:val="en-US"/>
        </w:rPr>
        <w:t xml:space="preserve">Already Mincer (1958) linked age </w:t>
      </w:r>
      <w:r w:rsidR="009D06EB">
        <w:rPr>
          <w:lang w:val="en-US"/>
        </w:rPr>
        <w:t>to</w:t>
      </w:r>
      <w:r w:rsidR="00D85263">
        <w:rPr>
          <w:lang w:val="en-US"/>
        </w:rPr>
        <w:t xml:space="preserve"> wages by showing, that the quality of performance on the job (and hence wages) is a function of forma</w:t>
      </w:r>
      <w:r w:rsidR="00017D13">
        <w:rPr>
          <w:lang w:val="en-US"/>
        </w:rPr>
        <w:t xml:space="preserve">l training </w:t>
      </w:r>
      <w:ins w:id="54" w:author="rudi" w:date="2014-10-09T01:39:00Z">
        <w:r w:rsidR="00F30C3F">
          <w:rPr>
            <w:lang w:val="en-US"/>
          </w:rPr>
          <w:t>and</w:t>
        </w:r>
      </w:ins>
      <w:del w:id="55" w:author="rudi" w:date="2014-10-09T01:39:00Z">
        <w:r w:rsidR="00017D13" w:rsidDel="00F30C3F">
          <w:rPr>
            <w:lang w:val="en-US"/>
          </w:rPr>
          <w:delText>plus</w:delText>
        </w:r>
      </w:del>
      <w:r w:rsidR="00017D13">
        <w:rPr>
          <w:lang w:val="en-US"/>
        </w:rPr>
        <w:t xml:space="preserve"> experience</w:t>
      </w:r>
      <w:ins w:id="56" w:author="rudi" w:date="2014-10-09T01:41:00Z">
        <w:r w:rsidR="00F30C3F">
          <w:rPr>
            <w:lang w:val="en-US"/>
          </w:rPr>
          <w:t xml:space="preserve"> (which is naturally </w:t>
        </w:r>
        <w:proofErr w:type="spellStart"/>
        <w:r w:rsidR="00F30C3F">
          <w:rPr>
            <w:lang w:val="en-US"/>
          </w:rPr>
          <w:t>proxied</w:t>
        </w:r>
        <w:proofErr w:type="spellEnd"/>
        <w:r w:rsidR="00F30C3F">
          <w:rPr>
            <w:lang w:val="en-US"/>
          </w:rPr>
          <w:t xml:space="preserve"> be age)</w:t>
        </w:r>
      </w:ins>
      <w:r w:rsidR="00017D13">
        <w:rPr>
          <w:lang w:val="en-US"/>
        </w:rPr>
        <w:t>.</w:t>
      </w:r>
      <w:del w:id="57" w:author="rudi" w:date="2014-10-09T01:42:00Z">
        <w:r w:rsidR="00017D13" w:rsidDel="00F30C3F">
          <w:rPr>
            <w:lang w:val="en-US"/>
          </w:rPr>
          <w:delText xml:space="preserve"> Because</w:delText>
        </w:r>
        <w:r w:rsidR="00D85263" w:rsidDel="00F30C3F">
          <w:rPr>
            <w:lang w:val="en-US"/>
          </w:rPr>
          <w:delText xml:space="preserve"> both </w:delText>
        </w:r>
        <w:r w:rsidR="00017D13" w:rsidDel="00F30C3F">
          <w:rPr>
            <w:lang w:val="en-US"/>
          </w:rPr>
          <w:delText xml:space="preserve">are </w:delText>
        </w:r>
        <w:r w:rsidR="00D85263" w:rsidDel="00F30C3F">
          <w:rPr>
            <w:lang w:val="en-US"/>
          </w:rPr>
          <w:delText xml:space="preserve">measured in time </w:delText>
        </w:r>
        <w:r w:rsidR="0036527F" w:rsidDel="00F30C3F">
          <w:rPr>
            <w:lang w:val="en-US"/>
          </w:rPr>
          <w:delText>unit’s</w:delText>
        </w:r>
        <w:r w:rsidR="00D85263" w:rsidDel="00F30C3F">
          <w:rPr>
            <w:lang w:val="en-US"/>
          </w:rPr>
          <w:delText xml:space="preserve"> wages are a function of age.</w:delText>
        </w:r>
      </w:del>
      <w:r w:rsidR="00D85263">
        <w:rPr>
          <w:lang w:val="en-US"/>
        </w:rPr>
        <w:t xml:space="preserve"> </w:t>
      </w:r>
      <w:proofErr w:type="spellStart"/>
      <w:r w:rsidR="00D85263">
        <w:rPr>
          <w:lang w:val="en-US"/>
        </w:rPr>
        <w:t>Schellenbaur</w:t>
      </w:r>
      <w:proofErr w:type="spellEnd"/>
      <w:r w:rsidR="00D85263">
        <w:rPr>
          <w:lang w:val="en-US"/>
        </w:rPr>
        <w:t xml:space="preserve"> (2013) </w:t>
      </w:r>
      <w:del w:id="58" w:author="rudi" w:date="2014-10-09T01:42:00Z">
        <w:r w:rsidR="00D85263" w:rsidDel="00F30C3F">
          <w:rPr>
            <w:lang w:val="en-US"/>
          </w:rPr>
          <w:delText xml:space="preserve">argues </w:delText>
        </w:r>
      </w:del>
      <w:r w:rsidR="00D85263">
        <w:rPr>
          <w:lang w:val="en-US"/>
        </w:rPr>
        <w:t>therefore</w:t>
      </w:r>
      <w:ins w:id="59" w:author="rudi" w:date="2014-10-09T01:42:00Z">
        <w:r w:rsidR="00F30C3F" w:rsidRPr="00F30C3F">
          <w:rPr>
            <w:lang w:val="en-US"/>
          </w:rPr>
          <w:t xml:space="preserve"> </w:t>
        </w:r>
        <w:r w:rsidR="00F30C3F">
          <w:rPr>
            <w:lang w:val="en-US"/>
          </w:rPr>
          <w:t>argues</w:t>
        </w:r>
      </w:ins>
      <w:r w:rsidR="00D85263">
        <w:rPr>
          <w:lang w:val="en-US"/>
        </w:rPr>
        <w:t>,</w:t>
      </w:r>
      <w:r w:rsidR="00017D13">
        <w:rPr>
          <w:lang w:val="en-US"/>
        </w:rPr>
        <w:t xml:space="preserve"> that in </w:t>
      </w:r>
      <w:ins w:id="60" w:author="rudi" w:date="2014-10-09T01:42:00Z">
        <w:r w:rsidR="00F30C3F">
          <w:rPr>
            <w:lang w:val="en-US"/>
          </w:rPr>
          <w:t xml:space="preserve">a (hypothetic) </w:t>
        </w:r>
      </w:ins>
      <w:r w:rsidR="00017D13">
        <w:rPr>
          <w:lang w:val="en-US"/>
        </w:rPr>
        <w:t>world where wages depend only on</w:t>
      </w:r>
      <w:del w:id="61" w:author="rudi" w:date="2014-10-09T01:43:00Z">
        <w:r w:rsidR="00017D13" w:rsidDel="00CE3556">
          <w:rPr>
            <w:lang w:val="en-US"/>
          </w:rPr>
          <w:delText xml:space="preserve"> the</w:delText>
        </w:r>
      </w:del>
      <w:r w:rsidR="00017D13">
        <w:rPr>
          <w:lang w:val="en-US"/>
        </w:rPr>
        <w:t xml:space="preserve"> age and are otherwise completely </w:t>
      </w:r>
      <w:del w:id="62" w:author="rudi" w:date="2014-10-09T01:43:00Z">
        <w:r w:rsidR="00017D13" w:rsidDel="00CE3556">
          <w:rPr>
            <w:lang w:val="en-US"/>
          </w:rPr>
          <w:delText>evenly</w:delText>
        </w:r>
      </w:del>
      <w:ins w:id="63" w:author="rudi" w:date="2014-10-09T01:43:00Z">
        <w:r w:rsidR="00CE3556">
          <w:rPr>
            <w:lang w:val="en-US"/>
          </w:rPr>
          <w:t>e</w:t>
        </w:r>
        <w:r w:rsidR="00CE3556">
          <w:rPr>
            <w:lang w:val="en-US"/>
          </w:rPr>
          <w:t>qual within an age-group</w:t>
        </w:r>
      </w:ins>
      <w:r w:rsidR="00017D13">
        <w:rPr>
          <w:lang w:val="en-US"/>
        </w:rPr>
        <w:t xml:space="preserve">, annual cross-section results lead to substantial inequality due to age differences within society. Von </w:t>
      </w:r>
      <w:proofErr w:type="spellStart"/>
      <w:r w:rsidR="00017D13">
        <w:rPr>
          <w:lang w:val="en-US"/>
        </w:rPr>
        <w:t>Weizsäcker</w:t>
      </w:r>
      <w:proofErr w:type="spellEnd"/>
      <w:r w:rsidR="00017D13">
        <w:rPr>
          <w:lang w:val="en-US"/>
        </w:rPr>
        <w:t xml:space="preserve"> (1996)</w:t>
      </w:r>
      <w:r w:rsidR="0036527F">
        <w:rPr>
          <w:lang w:val="en-US"/>
        </w:rPr>
        <w:t xml:space="preserve"> goes a step</w:t>
      </w:r>
      <w:r w:rsidR="00017D13">
        <w:rPr>
          <w:lang w:val="en-US"/>
        </w:rPr>
        <w:t xml:space="preserve"> further and argues that the ageing of a population </w:t>
      </w:r>
      <w:del w:id="64" w:author="rudi" w:date="2014-10-09T01:44:00Z">
        <w:r w:rsidR="00017D13" w:rsidDel="00CE3556">
          <w:rPr>
            <w:lang w:val="en-US"/>
          </w:rPr>
          <w:delText>is potential</w:delText>
        </w:r>
      </w:del>
      <w:ins w:id="65" w:author="rudi" w:date="2014-10-09T01:44:00Z">
        <w:r w:rsidR="00CE3556">
          <w:rPr>
            <w:lang w:val="en-US"/>
          </w:rPr>
          <w:t>might be</w:t>
        </w:r>
      </w:ins>
      <w:r w:rsidR="00017D13">
        <w:rPr>
          <w:lang w:val="en-US"/>
        </w:rPr>
        <w:t xml:space="preserve"> associated with increasing inequality by many potential channels. Kaufmann (2005)</w:t>
      </w:r>
      <w:r w:rsidR="0036527F">
        <w:rPr>
          <w:lang w:val="en-US"/>
        </w:rPr>
        <w:t>, in</w:t>
      </w:r>
      <w:r w:rsidR="00017D13">
        <w:rPr>
          <w:lang w:val="en-US"/>
        </w:rPr>
        <w:t xml:space="preserve"> turn, </w:t>
      </w:r>
      <w:r w:rsidR="009D06EB">
        <w:rPr>
          <w:lang w:val="en-US"/>
        </w:rPr>
        <w:t xml:space="preserve">warns of </w:t>
      </w:r>
      <w:r w:rsidR="0036527F">
        <w:rPr>
          <w:lang w:val="en-US"/>
        </w:rPr>
        <w:t>r</w:t>
      </w:r>
      <w:del w:id="66" w:author="rudi" w:date="2014-10-09T01:44:00Z">
        <w:r w:rsidR="0036527F" w:rsidDel="00CE3556">
          <w:rPr>
            <w:lang w:val="en-US"/>
          </w:rPr>
          <w:delText>a</w:delText>
        </w:r>
      </w:del>
      <w:r w:rsidR="0036527F">
        <w:rPr>
          <w:lang w:val="en-US"/>
        </w:rPr>
        <w:t>ising</w:t>
      </w:r>
      <w:r w:rsidR="00017D13">
        <w:rPr>
          <w:lang w:val="en-US"/>
        </w:rPr>
        <w:t xml:space="preserve"> </w:t>
      </w:r>
      <w:del w:id="67" w:author="rudi" w:date="2014-10-09T01:46:00Z">
        <w:r w:rsidR="00017D13" w:rsidDel="00CE3556">
          <w:rPr>
            <w:lang w:val="en-US"/>
          </w:rPr>
          <w:delText xml:space="preserve">between </w:delText>
        </w:r>
        <w:r w:rsidR="009D06EB" w:rsidDel="00CE3556">
          <w:rPr>
            <w:lang w:val="en-US"/>
          </w:rPr>
          <w:delText>age-</w:delText>
        </w:r>
        <w:r w:rsidR="00017D13" w:rsidDel="00CE3556">
          <w:rPr>
            <w:lang w:val="en-US"/>
          </w:rPr>
          <w:delText xml:space="preserve">group </w:delText>
        </w:r>
      </w:del>
      <w:r w:rsidR="00017D13">
        <w:rPr>
          <w:lang w:val="en-US"/>
        </w:rPr>
        <w:t xml:space="preserve">differences </w:t>
      </w:r>
      <w:ins w:id="68" w:author="rudi" w:date="2014-10-09T01:46:00Z">
        <w:r w:rsidR="00CE3556">
          <w:rPr>
            <w:lang w:val="en-US"/>
          </w:rPr>
          <w:t>between age-group</w:t>
        </w:r>
        <w:r w:rsidR="00CE3556">
          <w:rPr>
            <w:lang w:val="en-US"/>
          </w:rPr>
          <w:t>s</w:t>
        </w:r>
      </w:ins>
      <w:ins w:id="69" w:author="rudi" w:date="2014-10-09T01:47:00Z">
        <w:r w:rsidR="00CE3556">
          <w:rPr>
            <w:lang w:val="en-US"/>
          </w:rPr>
          <w:t>.</w:t>
        </w:r>
      </w:ins>
      <w:ins w:id="70" w:author="rudi" w:date="2014-10-09T01:46:00Z">
        <w:r w:rsidR="00CE3556">
          <w:rPr>
            <w:lang w:val="en-US"/>
          </w:rPr>
          <w:t xml:space="preserve"> </w:t>
        </w:r>
      </w:ins>
      <w:ins w:id="71" w:author="rudi" w:date="2014-10-09T01:47:00Z">
        <w:r w:rsidR="00CE3556">
          <w:rPr>
            <w:lang w:val="en-US"/>
          </w:rPr>
          <w:t>A</w:t>
        </w:r>
      </w:ins>
      <w:del w:id="72" w:author="rudi" w:date="2014-10-09T01:45:00Z">
        <w:r w:rsidR="00017D13" w:rsidDel="00CE3556">
          <w:rPr>
            <w:lang w:val="en-US"/>
          </w:rPr>
          <w:delText>by say</w:delText>
        </w:r>
      </w:del>
      <w:del w:id="73" w:author="rudi" w:date="2014-10-09T01:46:00Z">
        <w:r w:rsidR="00017D13" w:rsidDel="00CE3556">
          <w:rPr>
            <w:lang w:val="en-US"/>
          </w:rPr>
          <w:delText>ing that</w:delText>
        </w:r>
      </w:del>
      <w:del w:id="74" w:author="rudi" w:date="2014-10-09T01:47:00Z">
        <w:r w:rsidR="00017D13" w:rsidDel="00CE3556">
          <w:rPr>
            <w:lang w:val="en-US"/>
          </w:rPr>
          <w:delText xml:space="preserve"> the a</w:delText>
        </w:r>
      </w:del>
      <w:r w:rsidR="00017D13">
        <w:rPr>
          <w:lang w:val="en-US"/>
        </w:rPr>
        <w:t xml:space="preserve">geing of the population </w:t>
      </w:r>
      <w:ins w:id="75" w:author="rudi" w:date="2014-10-09T01:46:00Z">
        <w:r w:rsidR="00CE3556">
          <w:rPr>
            <w:lang w:val="en-US"/>
          </w:rPr>
          <w:t xml:space="preserve">might </w:t>
        </w:r>
      </w:ins>
      <w:r w:rsidR="00017D13">
        <w:rPr>
          <w:lang w:val="en-US"/>
        </w:rPr>
        <w:t>lead</w:t>
      </w:r>
      <w:del w:id="76" w:author="rudi" w:date="2014-10-09T01:46:00Z">
        <w:r w:rsidR="00017D13" w:rsidDel="00CE3556">
          <w:rPr>
            <w:lang w:val="en-US"/>
          </w:rPr>
          <w:delText>s</w:delText>
        </w:r>
      </w:del>
      <w:r w:rsidR="00017D13">
        <w:rPr>
          <w:lang w:val="en-US"/>
        </w:rPr>
        <w:t xml:space="preserve"> to</w:t>
      </w:r>
      <w:r w:rsidR="009D06EB">
        <w:rPr>
          <w:lang w:val="en-US"/>
        </w:rPr>
        <w:t xml:space="preserve"> a conflict between generations</w:t>
      </w:r>
      <w:del w:id="77" w:author="rudi" w:date="2014-10-09T01:48:00Z">
        <w:r w:rsidR="009D06EB" w:rsidDel="00CE3556">
          <w:rPr>
            <w:lang w:val="en-US"/>
          </w:rPr>
          <w:delText>. He argues that this is a problem</w:delText>
        </w:r>
        <w:r w:rsidR="00017D13" w:rsidDel="00CE3556">
          <w:rPr>
            <w:lang w:val="en-US"/>
          </w:rPr>
          <w:delText xml:space="preserve"> because the</w:delText>
        </w:r>
      </w:del>
      <w:ins w:id="78" w:author="rudi" w:date="2014-10-09T01:48:00Z">
        <w:r w:rsidR="00CE3556">
          <w:rPr>
            <w:lang w:val="en-US"/>
          </w:rPr>
          <w:t xml:space="preserve"> when</w:t>
        </w:r>
      </w:ins>
      <w:r w:rsidR="00017D13">
        <w:rPr>
          <w:lang w:val="en-US"/>
        </w:rPr>
        <w:t xml:space="preserve"> financial feasibility of social security is being tested.</w:t>
      </w:r>
    </w:p>
    <w:p w:rsidR="00017D13" w:rsidRDefault="00017D13" w:rsidP="000A3AB8">
      <w:pPr>
        <w:rPr>
          <w:lang w:val="en-US"/>
        </w:rPr>
      </w:pPr>
    </w:p>
    <w:p w:rsidR="003C5CEE" w:rsidRDefault="003C5CEE" w:rsidP="000A3AB8">
      <w:pPr>
        <w:rPr>
          <w:lang w:val="en-US"/>
        </w:rPr>
      </w:pPr>
      <w:r>
        <w:rPr>
          <w:lang w:val="en-US"/>
        </w:rPr>
        <w:t xml:space="preserve">Also migration can affect the distribution of income while </w:t>
      </w:r>
      <w:r w:rsidR="0036527F">
        <w:rPr>
          <w:lang w:val="en-US"/>
        </w:rPr>
        <w:t>no general</w:t>
      </w:r>
      <w:r>
        <w:rPr>
          <w:lang w:val="en-US"/>
        </w:rPr>
        <w:t xml:space="preserve"> mechanisms are </w:t>
      </w:r>
      <w:r w:rsidR="0036527F">
        <w:rPr>
          <w:lang w:val="en-US"/>
        </w:rPr>
        <w:t>ident</w:t>
      </w:r>
      <w:ins w:id="79" w:author="rudi" w:date="2014-10-09T01:48:00Z">
        <w:r w:rsidR="00CE3556">
          <w:rPr>
            <w:lang w:val="en-US"/>
          </w:rPr>
          <w:t>i</w:t>
        </w:r>
      </w:ins>
      <w:r w:rsidR="0036527F">
        <w:rPr>
          <w:lang w:val="en-US"/>
        </w:rPr>
        <w:t>fied</w:t>
      </w:r>
      <w:r>
        <w:rPr>
          <w:lang w:val="en-US"/>
        </w:rPr>
        <w:t xml:space="preserve"> (Morris and Western 1999). We assume that it matters especially which segments and qualification </w:t>
      </w:r>
      <w:r w:rsidR="0036527F">
        <w:rPr>
          <w:lang w:val="en-US"/>
        </w:rPr>
        <w:t>Levels are affected.</w:t>
      </w:r>
      <w:r w:rsidR="00A65C5D">
        <w:rPr>
          <w:lang w:val="en-US"/>
        </w:rPr>
        <w:t xml:space="preserve"> </w:t>
      </w:r>
      <w:r>
        <w:rPr>
          <w:lang w:val="en-US"/>
        </w:rPr>
        <w:t>Immigration in low wage</w:t>
      </w:r>
      <w:del w:id="80" w:author="rudi" w:date="2014-10-09T01:48:00Z">
        <w:r w:rsidDel="00CE3556">
          <w:rPr>
            <w:lang w:val="en-US"/>
          </w:rPr>
          <w:delText>s</w:delText>
        </w:r>
      </w:del>
      <w:r>
        <w:rPr>
          <w:lang w:val="en-US"/>
        </w:rPr>
        <w:t xml:space="preserve"> sectors can put additional pressure on low wages and therefore increase inequality</w:t>
      </w:r>
      <w:ins w:id="81" w:author="rudi" w:date="2014-10-09T01:49:00Z">
        <w:r w:rsidR="00CE3556">
          <w:rPr>
            <w:lang w:val="en-US"/>
          </w:rPr>
          <w:t>.</w:t>
        </w:r>
      </w:ins>
      <w:del w:id="82" w:author="rudi" w:date="2014-10-09T01:49:00Z">
        <w:r w:rsidDel="00CE3556">
          <w:rPr>
            <w:lang w:val="en-US"/>
          </w:rPr>
          <w:delText>,</w:delText>
        </w:r>
      </w:del>
      <w:r>
        <w:rPr>
          <w:lang w:val="en-US"/>
        </w:rPr>
        <w:t xml:space="preserve"> </w:t>
      </w:r>
      <w:del w:id="83" w:author="rudi" w:date="2014-10-09T01:49:00Z">
        <w:r w:rsidDel="00CE3556">
          <w:rPr>
            <w:lang w:val="en-US"/>
          </w:rPr>
          <w:delText xml:space="preserve">also </w:delText>
        </w:r>
      </w:del>
      <w:ins w:id="84" w:author="rudi" w:date="2014-10-09T01:49:00Z">
        <w:r w:rsidR="00CE3556">
          <w:rPr>
            <w:lang w:val="en-US"/>
          </w:rPr>
          <w:t>A</w:t>
        </w:r>
        <w:r w:rsidR="00CE3556">
          <w:rPr>
            <w:lang w:val="en-US"/>
          </w:rPr>
          <w:t xml:space="preserve">lso </w:t>
        </w:r>
        <w:r w:rsidR="00CE3556">
          <w:rPr>
            <w:lang w:val="en-US"/>
          </w:rPr>
          <w:t>i</w:t>
        </w:r>
      </w:ins>
      <w:del w:id="85" w:author="rudi" w:date="2014-10-09T01:49:00Z">
        <w:r w:rsidDel="00CE3556">
          <w:rPr>
            <w:lang w:val="en-US"/>
          </w:rPr>
          <w:delText>I</w:delText>
        </w:r>
      </w:del>
      <w:r>
        <w:rPr>
          <w:lang w:val="en-US"/>
        </w:rPr>
        <w:t>mmigration of top earners</w:t>
      </w:r>
      <w:del w:id="86" w:author="rudi" w:date="2014-10-09T01:49:00Z">
        <w:r w:rsidDel="00CE3556">
          <w:rPr>
            <w:lang w:val="en-US"/>
          </w:rPr>
          <w:delText xml:space="preserve"> from global businesses</w:delText>
        </w:r>
      </w:del>
      <w:r>
        <w:rPr>
          <w:lang w:val="en-US"/>
        </w:rPr>
        <w:t xml:space="preserve"> can lead</w:t>
      </w:r>
      <w:r w:rsidR="0036527F">
        <w:rPr>
          <w:lang w:val="en-US"/>
        </w:rPr>
        <w:t xml:space="preserve"> to</w:t>
      </w:r>
      <w:r>
        <w:rPr>
          <w:lang w:val="en-US"/>
        </w:rPr>
        <w:t xml:space="preserve"> more inequality</w:t>
      </w:r>
      <w:ins w:id="87" w:author="rudi" w:date="2014-10-09T01:50:00Z">
        <w:r w:rsidR="00CE3556">
          <w:rPr>
            <w:lang w:val="en-US"/>
          </w:rPr>
          <w:t>.</w:t>
        </w:r>
      </w:ins>
      <w:del w:id="88" w:author="rudi" w:date="2014-10-09T01:50:00Z">
        <w:r w:rsidDel="00CE3556">
          <w:rPr>
            <w:lang w:val="en-US"/>
          </w:rPr>
          <w:delText>,</w:delText>
        </w:r>
      </w:del>
      <w:r w:rsidR="0036527F">
        <w:rPr>
          <w:lang w:val="en-US"/>
        </w:rPr>
        <w:t xml:space="preserve"> </w:t>
      </w:r>
      <w:del w:id="89" w:author="rudi" w:date="2014-10-09T01:51:00Z">
        <w:r w:rsidR="0036527F" w:rsidDel="00CE3556">
          <w:rPr>
            <w:lang w:val="en-US"/>
          </w:rPr>
          <w:delText>but h</w:delText>
        </w:r>
      </w:del>
      <w:ins w:id="90" w:author="rudi" w:date="2014-10-09T01:51:00Z">
        <w:r w:rsidR="00CE3556">
          <w:rPr>
            <w:lang w:val="en-US"/>
          </w:rPr>
          <w:t>H</w:t>
        </w:r>
      </w:ins>
      <w:r w:rsidR="0036527F">
        <w:rPr>
          <w:lang w:val="en-US"/>
        </w:rPr>
        <w:t xml:space="preserve">ow </w:t>
      </w:r>
      <w:r>
        <w:rPr>
          <w:lang w:val="en-US"/>
        </w:rPr>
        <w:t>immigration of</w:t>
      </w:r>
      <w:r w:rsidR="0036527F">
        <w:rPr>
          <w:lang w:val="en-US"/>
        </w:rPr>
        <w:t xml:space="preserve"> general</w:t>
      </w:r>
      <w:r>
        <w:rPr>
          <w:lang w:val="en-US"/>
        </w:rPr>
        <w:t xml:space="preserve"> working </w:t>
      </w:r>
      <w:r w:rsidR="0036527F">
        <w:rPr>
          <w:lang w:val="en-US"/>
        </w:rPr>
        <w:t>population</w:t>
      </w:r>
      <w:r>
        <w:rPr>
          <w:lang w:val="en-US"/>
        </w:rPr>
        <w:t xml:space="preserve"> </w:t>
      </w:r>
      <w:r w:rsidR="0036527F">
        <w:rPr>
          <w:lang w:val="en-US"/>
        </w:rPr>
        <w:t>affects inequality is not easy to say.</w:t>
      </w:r>
    </w:p>
    <w:p w:rsidR="00017D13" w:rsidRDefault="00017D13" w:rsidP="000A3AB8">
      <w:pPr>
        <w:rPr>
          <w:lang w:val="en-US"/>
        </w:rPr>
      </w:pPr>
    </w:p>
    <w:p w:rsidR="0036527F" w:rsidRPr="00385AC3" w:rsidRDefault="0036527F" w:rsidP="00A65C5D">
      <w:pPr>
        <w:rPr>
          <w:i/>
          <w:lang w:val="en-US"/>
        </w:rPr>
      </w:pPr>
      <w:r>
        <w:rPr>
          <w:lang w:val="en-US"/>
        </w:rPr>
        <w:t xml:space="preserve">When linking demography to inequality two inequality-relevant processes must be separated. (1) Demographic change can affect </w:t>
      </w:r>
      <w:ins w:id="91" w:author="rudi" w:date="2014-10-09T01:52:00Z">
        <w:r w:rsidR="00CE3556">
          <w:rPr>
            <w:lang w:val="en-US"/>
          </w:rPr>
          <w:t xml:space="preserve">the </w:t>
        </w:r>
      </w:ins>
      <w:r>
        <w:rPr>
          <w:lang w:val="en-US"/>
        </w:rPr>
        <w:t>overall</w:t>
      </w:r>
      <w:ins w:id="92" w:author="rudi" w:date="2014-10-09T01:52:00Z">
        <w:r w:rsidR="00CE3556">
          <w:rPr>
            <w:lang w:val="en-US"/>
          </w:rPr>
          <w:t xml:space="preserve"> income</w:t>
        </w:r>
      </w:ins>
      <w:r>
        <w:rPr>
          <w:lang w:val="en-US"/>
        </w:rPr>
        <w:t xml:space="preserve"> distribution. (2) Demographic change </w:t>
      </w:r>
      <w:r w:rsidR="00A65C5D">
        <w:rPr>
          <w:lang w:val="en-US"/>
        </w:rPr>
        <w:t>can lead to</w:t>
      </w:r>
      <w:r>
        <w:rPr>
          <w:lang w:val="en-US"/>
        </w:rPr>
        <w:t xml:space="preserve"> </w:t>
      </w:r>
      <w:r w:rsidR="00A65C5D">
        <w:rPr>
          <w:lang w:val="en-US"/>
        </w:rPr>
        <w:t>segregation, which fosters the need of between group analyses.</w:t>
      </w:r>
      <w:r w:rsidRPr="00385AC3">
        <w:rPr>
          <w:i/>
          <w:lang w:val="en-US"/>
        </w:rPr>
        <w:t xml:space="preserve"> </w:t>
      </w:r>
    </w:p>
    <w:p w:rsidR="0036527F" w:rsidRDefault="0036527F" w:rsidP="000A3AB8">
      <w:pPr>
        <w:rPr>
          <w:lang w:val="en-US"/>
        </w:rPr>
      </w:pPr>
    </w:p>
    <w:p w:rsidR="0036527F" w:rsidRDefault="0036527F" w:rsidP="000A3AB8">
      <w:pPr>
        <w:rPr>
          <w:lang w:val="en-US"/>
        </w:rPr>
      </w:pPr>
    </w:p>
    <w:p w:rsidR="00F24363" w:rsidRDefault="0036527F" w:rsidP="000A3AB8">
      <w:pPr>
        <w:rPr>
          <w:lang w:val="en-US"/>
        </w:rPr>
      </w:pPr>
      <w:r>
        <w:rPr>
          <w:lang w:val="en-US"/>
        </w:rPr>
        <w:lastRenderedPageBreak/>
        <w:t>While we think that all three areas (age</w:t>
      </w:r>
      <w:r w:rsidR="00A65C5D">
        <w:rPr>
          <w:lang w:val="en-US"/>
        </w:rPr>
        <w:t xml:space="preserve"> structure</w:t>
      </w:r>
      <w:r>
        <w:rPr>
          <w:lang w:val="en-US"/>
        </w:rPr>
        <w:t xml:space="preserve">, household, migration) are worth </w:t>
      </w:r>
      <w:r w:rsidR="00A65C5D">
        <w:rPr>
          <w:lang w:val="en-US"/>
        </w:rPr>
        <w:t>of</w:t>
      </w:r>
      <w:r>
        <w:rPr>
          <w:lang w:val="en-US"/>
        </w:rPr>
        <w:t xml:space="preserve"> more investigations, we focus in this paper on</w:t>
      </w:r>
      <w:ins w:id="93" w:author="rudi" w:date="2014-10-09T01:53:00Z">
        <w:r w:rsidR="0021368F">
          <w:rPr>
            <w:lang w:val="en-US"/>
          </w:rPr>
          <w:t xml:space="preserve"> the change of</w:t>
        </w:r>
      </w:ins>
      <w:del w:id="94" w:author="rudi" w:date="2014-10-09T01:53:00Z">
        <w:r w:rsidDel="00CE3556">
          <w:rPr>
            <w:lang w:val="en-US"/>
          </w:rPr>
          <w:delText xml:space="preserve"> the</w:delText>
        </w:r>
      </w:del>
      <w:r>
        <w:rPr>
          <w:lang w:val="en-US"/>
        </w:rPr>
        <w:t xml:space="preserve"> age</w:t>
      </w:r>
      <w:r w:rsidR="00A65C5D">
        <w:rPr>
          <w:lang w:val="en-US"/>
        </w:rPr>
        <w:t xml:space="preserve"> </w:t>
      </w:r>
      <w:ins w:id="95" w:author="rudi" w:date="2014-10-09T01:53:00Z">
        <w:r w:rsidR="0021368F">
          <w:rPr>
            <w:lang w:val="en-US"/>
          </w:rPr>
          <w:t xml:space="preserve">und household </w:t>
        </w:r>
      </w:ins>
      <w:r w:rsidR="00A65C5D">
        <w:rPr>
          <w:lang w:val="en-US"/>
        </w:rPr>
        <w:t>structure</w:t>
      </w:r>
      <w:ins w:id="96" w:author="rudi" w:date="2014-10-09T01:53:00Z">
        <w:r w:rsidR="0021368F">
          <w:rPr>
            <w:lang w:val="en-US"/>
          </w:rPr>
          <w:t>.</w:t>
        </w:r>
      </w:ins>
      <w:del w:id="97" w:author="rudi" w:date="2014-10-09T01:53:00Z">
        <w:r w:rsidDel="0021368F">
          <w:rPr>
            <w:lang w:val="en-US"/>
          </w:rPr>
          <w:delText xml:space="preserve"> and the change of households.</w:delText>
        </w:r>
      </w:del>
      <w:r>
        <w:rPr>
          <w:lang w:val="en-US"/>
        </w:rPr>
        <w:t xml:space="preserve"> Our central research questions are: Is overall inequality affected by demographic change? Do between group differences change over time, when looking at age groups and household types</w:t>
      </w:r>
      <w:ins w:id="98" w:author="rudi" w:date="2014-10-09T01:53:00Z">
        <w:r w:rsidR="0021368F">
          <w:rPr>
            <w:lang w:val="en-US"/>
          </w:rPr>
          <w:t>.</w:t>
        </w:r>
      </w:ins>
    </w:p>
    <w:p w:rsidR="00F24363" w:rsidRDefault="00F24363" w:rsidP="000A3AB8">
      <w:pPr>
        <w:rPr>
          <w:lang w:val="en-US"/>
        </w:rPr>
      </w:pPr>
    </w:p>
    <w:p w:rsidR="00F24363" w:rsidRDefault="00F24363" w:rsidP="000A3AB8">
      <w:pPr>
        <w:rPr>
          <w:lang w:val="en-US"/>
        </w:rPr>
      </w:pPr>
    </w:p>
    <w:p w:rsidR="00385AC3" w:rsidRDefault="00385AC3" w:rsidP="000A3AB8">
      <w:pPr>
        <w:rPr>
          <w:lang w:val="en-US"/>
        </w:rPr>
      </w:pPr>
    </w:p>
    <w:p w:rsidR="001C4B4E" w:rsidRPr="000A3AB8" w:rsidRDefault="000A3AB8" w:rsidP="001C4B4E">
      <w:pPr>
        <w:pStyle w:val="berschrift1"/>
        <w:rPr>
          <w:lang w:val="en-US"/>
        </w:rPr>
      </w:pPr>
      <w:r w:rsidRPr="000A3AB8">
        <w:rPr>
          <w:lang w:val="en-US"/>
        </w:rPr>
        <w:t>Data and Method</w:t>
      </w:r>
    </w:p>
    <w:p w:rsidR="0036527F" w:rsidRDefault="0036527F" w:rsidP="009436BB">
      <w:pPr>
        <w:rPr>
          <w:rFonts w:ascii="Georgia" w:hAnsi="Georgia"/>
          <w:lang w:val="en-US"/>
        </w:rPr>
      </w:pPr>
    </w:p>
    <w:p w:rsidR="0036527F" w:rsidRDefault="0021368F" w:rsidP="009436BB">
      <w:pPr>
        <w:rPr>
          <w:ins w:id="99" w:author="rudi" w:date="2014-10-09T01:57:00Z"/>
          <w:rFonts w:ascii="Georgia" w:hAnsi="Georgia"/>
          <w:lang w:val="en-US"/>
        </w:rPr>
      </w:pPr>
      <w:ins w:id="100" w:author="rudi" w:date="2014-10-09T01:55:00Z">
        <w:r>
          <w:rPr>
            <w:rFonts w:ascii="Georgia" w:hAnsi="Georgia"/>
            <w:lang w:val="en-US"/>
          </w:rPr>
          <w:t>We use cantonal tax data from Basel-City</w:t>
        </w:r>
      </w:ins>
      <w:ins w:id="101" w:author="rudi" w:date="2014-10-09T01:56:00Z">
        <w:r>
          <w:rPr>
            <w:rFonts w:ascii="Georgia" w:hAnsi="Georgia"/>
            <w:lang w:val="en-US"/>
          </w:rPr>
          <w:t xml:space="preserve">. These include all residents of Basel-City of age 18 and older. </w:t>
        </w:r>
      </w:ins>
      <w:ins w:id="102" w:author="rudi" w:date="2014-10-09T01:57:00Z">
        <w:r>
          <w:rPr>
            <w:rFonts w:ascii="Georgia" w:hAnsi="Georgia"/>
            <w:lang w:val="en-US"/>
          </w:rPr>
          <w:t>As an income measure we look at the net income (</w:t>
        </w:r>
        <w:proofErr w:type="spellStart"/>
        <w:r>
          <w:rPr>
            <w:rFonts w:ascii="Georgia" w:hAnsi="Georgia"/>
            <w:lang w:val="en-US"/>
          </w:rPr>
          <w:t>Reineinkommen</w:t>
        </w:r>
        <w:proofErr w:type="spellEnd"/>
        <w:r>
          <w:rPr>
            <w:rFonts w:ascii="Georgia" w:hAnsi="Georgia"/>
            <w:lang w:val="en-US"/>
          </w:rPr>
          <w:t xml:space="preserve">) which equals the total income after non-social deductions. </w:t>
        </w:r>
      </w:ins>
    </w:p>
    <w:p w:rsidR="0021368F" w:rsidRDefault="0021368F" w:rsidP="009436BB">
      <w:pPr>
        <w:rPr>
          <w:ins w:id="103" w:author="rudi" w:date="2014-10-09T02:30:00Z"/>
          <w:rFonts w:ascii="Georgia" w:hAnsi="Georgia"/>
          <w:lang w:val="en-US"/>
        </w:rPr>
      </w:pPr>
      <w:ins w:id="104" w:author="rudi" w:date="2014-10-09T01:59:00Z">
        <w:r>
          <w:rPr>
            <w:rFonts w:ascii="Georgia" w:hAnsi="Georgia"/>
            <w:lang w:val="en-US"/>
          </w:rPr>
          <w:t xml:space="preserve">By looking at inequality (Theil Index) </w:t>
        </w:r>
      </w:ins>
      <w:ins w:id="105" w:author="rudi" w:date="2014-10-09T02:00:00Z">
        <w:r>
          <w:rPr>
            <w:rFonts w:ascii="Georgia" w:hAnsi="Georgia"/>
            <w:lang w:val="en-US"/>
          </w:rPr>
          <w:t xml:space="preserve">within and between subpopulations </w:t>
        </w:r>
      </w:ins>
      <w:ins w:id="106" w:author="rudi" w:date="2014-10-09T01:59:00Z">
        <w:r>
          <w:rPr>
            <w:rFonts w:ascii="Georgia" w:hAnsi="Georgia"/>
            <w:lang w:val="en-US"/>
          </w:rPr>
          <w:t>for two different years (1991 and 2011)</w:t>
        </w:r>
      </w:ins>
      <w:ins w:id="107" w:author="rudi" w:date="2014-10-09T02:00:00Z">
        <w:r>
          <w:rPr>
            <w:rFonts w:ascii="Georgia" w:hAnsi="Georgia"/>
            <w:lang w:val="en-US"/>
          </w:rPr>
          <w:t xml:space="preserve"> we highlight and evaluate the different mechanisms how these demographic changes can affect inequality.</w:t>
        </w:r>
      </w:ins>
    </w:p>
    <w:p w:rsidR="00003BE4" w:rsidRDefault="00003BE4" w:rsidP="009436BB">
      <w:pPr>
        <w:rPr>
          <w:ins w:id="108" w:author="rudi" w:date="2014-10-09T02:00:00Z"/>
          <w:rFonts w:ascii="Georgia" w:hAnsi="Georgia"/>
          <w:lang w:val="en-US"/>
        </w:rPr>
      </w:pPr>
      <w:ins w:id="109" w:author="rudi" w:date="2014-10-09T02:31:00Z">
        <w:r>
          <w:rPr>
            <w:rFonts w:ascii="Georgia" w:hAnsi="Georgia"/>
            <w:lang w:val="en-US"/>
          </w:rPr>
          <w:t xml:space="preserve">By estimating a counterfactual distribution using inverse probability weighting we </w:t>
        </w:r>
      </w:ins>
      <w:ins w:id="110" w:author="rudi" w:date="2014-10-09T02:30:00Z">
        <w:r>
          <w:rPr>
            <w:rFonts w:ascii="Georgia" w:hAnsi="Georgia"/>
            <w:lang w:val="en-US"/>
          </w:rPr>
          <w:t xml:space="preserve">furthermore try to quantify how </w:t>
        </w:r>
      </w:ins>
      <w:ins w:id="111" w:author="rudi" w:date="2014-10-09T02:31:00Z">
        <w:r>
          <w:rPr>
            <w:rFonts w:ascii="Georgia" w:hAnsi="Georgia"/>
            <w:lang w:val="en-US"/>
          </w:rPr>
          <w:t>much of the inequality rise can be explained by ageing and changes in household composition.</w:t>
        </w:r>
      </w:ins>
    </w:p>
    <w:p w:rsidR="0021368F" w:rsidDel="0021368F" w:rsidRDefault="0021368F" w:rsidP="009436BB">
      <w:pPr>
        <w:rPr>
          <w:del w:id="112" w:author="rudi" w:date="2014-10-09T02:02:00Z"/>
          <w:rFonts w:ascii="Georgia" w:hAnsi="Georgia"/>
          <w:lang w:val="en-US"/>
        </w:rPr>
      </w:pPr>
    </w:p>
    <w:p w:rsidR="006312CC" w:rsidRPr="009436BB" w:rsidDel="0021368F" w:rsidRDefault="001C4B4E" w:rsidP="009436BB">
      <w:pPr>
        <w:rPr>
          <w:del w:id="113" w:author="rudi" w:date="2014-10-09T02:02:00Z"/>
          <w:rFonts w:ascii="Georgia" w:hAnsi="Georgia"/>
          <w:lang w:val="fr-CH"/>
        </w:rPr>
      </w:pPr>
      <w:del w:id="114" w:author="rudi" w:date="2014-10-09T02:02:00Z">
        <w:r w:rsidRPr="0036527F" w:rsidDel="0021368F">
          <w:rPr>
            <w:rFonts w:ascii="Georgia" w:hAnsi="Georgia"/>
            <w:lang w:val="fr-CH"/>
          </w:rPr>
          <w:delText>Et ut aut isti repuditis qui ium nonsecturia quis incientiae laborem elliquis et quatur, sitiur aut od molupta</w:delText>
        </w:r>
        <w:r w:rsidRPr="009436BB" w:rsidDel="0021368F">
          <w:rPr>
            <w:rFonts w:ascii="Georgia" w:hAnsi="Georgia"/>
            <w:lang w:val="fr-CH"/>
          </w:rPr>
          <w:delText>tur aut ea conseque peri sim erro essequisit remporia dem et landi dest, cone poris quunt volecab ipidero quatur ad quibusamus.</w:delText>
        </w:r>
      </w:del>
    </w:p>
    <w:p w:rsidR="001C4B4E" w:rsidRDefault="00796682" w:rsidP="0021368F">
      <w:pPr>
        <w:pStyle w:val="berschrift2"/>
        <w:numPr>
          <w:ilvl w:val="0"/>
          <w:numId w:val="0"/>
        </w:numPr>
        <w:pPrChange w:id="115" w:author="rudi" w:date="2014-10-09T02:02:00Z">
          <w:pPr>
            <w:pStyle w:val="berschrift2"/>
          </w:pPr>
        </w:pPrChange>
      </w:pPr>
      <w:bookmarkStart w:id="116" w:name="_Toc362348738"/>
      <w:del w:id="117" w:author="rudi" w:date="2014-10-09T02:02:00Z">
        <w:r w:rsidRPr="00E91B34" w:rsidDel="0021368F">
          <w:delText>Überschrift</w:delText>
        </w:r>
        <w:r w:rsidDel="0021368F">
          <w:delText xml:space="preserve"> 2</w:delText>
        </w:r>
      </w:del>
      <w:bookmarkEnd w:id="116"/>
    </w:p>
    <w:p w:rsidR="002E4F2E" w:rsidRDefault="002E4F2E" w:rsidP="002E4F2E"/>
    <w:p w:rsidR="00E91B34" w:rsidRDefault="00E91B34" w:rsidP="002E4F2E"/>
    <w:p w:rsidR="00E91B34" w:rsidRDefault="00E91B34" w:rsidP="002E4F2E"/>
    <w:p w:rsidR="006312CC" w:rsidRDefault="006312CC"/>
    <w:p w:rsidR="00E43329" w:rsidRDefault="000A3AB8" w:rsidP="00E43329">
      <w:pPr>
        <w:pStyle w:val="berschrift1"/>
        <w:rPr>
          <w:ins w:id="118" w:author="rudi" w:date="2014-10-09T02:02:00Z"/>
        </w:rPr>
      </w:pPr>
      <w:proofErr w:type="spellStart"/>
      <w:r>
        <w:t>Results</w:t>
      </w:r>
      <w:proofErr w:type="spellEnd"/>
    </w:p>
    <w:p w:rsidR="0021368F" w:rsidRPr="0021368F" w:rsidRDefault="00003BE4" w:rsidP="0021368F">
      <w:pPr>
        <w:rPr>
          <w:rPrChange w:id="119" w:author="rudi" w:date="2014-10-09T02:02:00Z">
            <w:rPr/>
          </w:rPrChange>
        </w:rPr>
        <w:pPrChange w:id="120" w:author="rudi" w:date="2014-10-09T02:02:00Z">
          <w:pPr>
            <w:pStyle w:val="berschrift1"/>
          </w:pPr>
        </w:pPrChange>
      </w:pPr>
      <w:proofErr w:type="spellStart"/>
      <w:ins w:id="121" w:author="rudi" w:date="2014-10-09T02:28:00Z">
        <w:r>
          <w:t>Inequality</w:t>
        </w:r>
        <w:proofErr w:type="spellEnd"/>
        <w:r>
          <w:t xml:space="preserve"> in Basel-City </w:t>
        </w:r>
        <w:proofErr w:type="spellStart"/>
        <w:r>
          <w:t>rose</w:t>
        </w:r>
        <w:proofErr w:type="spellEnd"/>
        <w:r>
          <w:t xml:space="preserve"> </w:t>
        </w:r>
        <w:proofErr w:type="spellStart"/>
        <w:r>
          <w:t>from</w:t>
        </w:r>
        <w:proofErr w:type="spellEnd"/>
        <w:r>
          <w:t xml:space="preserve"> 1991 (</w:t>
        </w:r>
        <w:proofErr w:type="spellStart"/>
        <w:r>
          <w:t>Gini</w:t>
        </w:r>
        <w:proofErr w:type="spellEnd"/>
        <w:r>
          <w:t xml:space="preserve">: </w:t>
        </w:r>
      </w:ins>
      <w:ins w:id="122" w:author="rudi" w:date="2014-10-09T02:29:00Z">
        <w:r>
          <w:t xml:space="preserve">0.43, </w:t>
        </w:r>
        <w:proofErr w:type="spellStart"/>
        <w:r>
          <w:t>Theil</w:t>
        </w:r>
        <w:proofErr w:type="spellEnd"/>
        <w:r>
          <w:t xml:space="preserve">: 0.41) </w:t>
        </w:r>
        <w:proofErr w:type="spellStart"/>
        <w:r>
          <w:t>to</w:t>
        </w:r>
        <w:proofErr w:type="spellEnd"/>
        <w:r>
          <w:t xml:space="preserve"> 2011 (</w:t>
        </w:r>
        <w:proofErr w:type="spellStart"/>
        <w:r>
          <w:t>Gini</w:t>
        </w:r>
        <w:proofErr w:type="spellEnd"/>
        <w:r>
          <w:t xml:space="preserve">: 0.49, </w:t>
        </w:r>
        <w:proofErr w:type="spellStart"/>
        <w:r>
          <w:t>Theil</w:t>
        </w:r>
        <w:proofErr w:type="spellEnd"/>
        <w:r>
          <w:t xml:space="preserve">: 0.56). </w:t>
        </w:r>
      </w:ins>
      <w:ins w:id="123" w:author="rudi" w:date="2014-10-09T02:30:00Z">
        <w:r>
          <w:t xml:space="preserve">19%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this</w:t>
        </w:r>
        <w:proofErr w:type="spellEnd"/>
        <w:r>
          <w:t xml:space="preserve"> </w:t>
        </w:r>
        <w:proofErr w:type="spellStart"/>
        <w:r>
          <w:t>increase</w:t>
        </w:r>
        <w:proofErr w:type="spellEnd"/>
        <w:r>
          <w:t xml:space="preserve"> </w:t>
        </w:r>
        <w:proofErr w:type="spellStart"/>
        <w:r>
          <w:t>can</w:t>
        </w:r>
        <w:proofErr w:type="spellEnd"/>
        <w:r>
          <w:t xml:space="preserve"> </w:t>
        </w:r>
        <w:proofErr w:type="spellStart"/>
        <w:r>
          <w:t>be</w:t>
        </w:r>
        <w:proofErr w:type="spellEnd"/>
        <w:r>
          <w:t xml:space="preserve"> </w:t>
        </w:r>
        <w:proofErr w:type="spellStart"/>
        <w:r>
          <w:t>explained</w:t>
        </w:r>
      </w:ins>
      <w:proofErr w:type="spellEnd"/>
      <w:ins w:id="124" w:author="rudi" w:date="2014-10-09T02:32:00Z">
        <w:r>
          <w:t xml:space="preserve"> </w:t>
        </w:r>
        <w:proofErr w:type="spellStart"/>
        <w:r>
          <w:t>by</w:t>
        </w:r>
        <w:proofErr w:type="spellEnd"/>
        <w:r>
          <w:t xml:space="preserve"> </w:t>
        </w:r>
        <w:proofErr w:type="spellStart"/>
        <w:r>
          <w:t>ageing</w:t>
        </w:r>
        <w:proofErr w:type="spellEnd"/>
        <w:r>
          <w:t xml:space="preserve"> </w:t>
        </w:r>
        <w:proofErr w:type="spellStart"/>
        <w:r>
          <w:t>and</w:t>
        </w:r>
        <w:proofErr w:type="spellEnd"/>
        <w:r>
          <w:t xml:space="preserve"> </w:t>
        </w:r>
        <w:proofErr w:type="spellStart"/>
        <w:r>
          <w:t>changes</w:t>
        </w:r>
        <w:proofErr w:type="spellEnd"/>
        <w:r>
          <w:t xml:space="preserve"> in </w:t>
        </w:r>
        <w:proofErr w:type="spellStart"/>
        <w:r>
          <w:t>household</w:t>
        </w:r>
        <w:proofErr w:type="spellEnd"/>
        <w:r>
          <w:t xml:space="preserve"> </w:t>
        </w:r>
        <w:proofErr w:type="spellStart"/>
        <w:r>
          <w:t>composition</w:t>
        </w:r>
        <w:proofErr w:type="spellEnd"/>
        <w:r>
          <w:t xml:space="preserve">. The </w:t>
        </w:r>
        <w:proofErr w:type="spellStart"/>
        <w:r>
          <w:t>mechanisms</w:t>
        </w:r>
        <w:proofErr w:type="spellEnd"/>
        <w:r>
          <w:t xml:space="preserve"> </w:t>
        </w:r>
        <w:proofErr w:type="spellStart"/>
        <w:r>
          <w:t>however</w:t>
        </w:r>
        <w:proofErr w:type="spellEnd"/>
        <w:r>
          <w:t xml:space="preserve"> </w:t>
        </w:r>
        <w:proofErr w:type="spellStart"/>
        <w:r>
          <w:t>vary</w:t>
        </w:r>
        <w:proofErr w:type="spellEnd"/>
        <w:r>
          <w:t xml:space="preserve">. </w:t>
        </w:r>
        <w:proofErr w:type="spellStart"/>
        <w:r>
          <w:t>Age</w:t>
        </w:r>
      </w:ins>
      <w:ins w:id="125" w:author="rudi" w:date="2014-10-09T02:33:00Z">
        <w:r>
          <w:t>ing</w:t>
        </w:r>
      </w:ins>
      <w:proofErr w:type="spellEnd"/>
      <w:ins w:id="126" w:author="rudi" w:date="2014-10-09T02:32:00Z">
        <w:r>
          <w:t xml:space="preserve"> </w:t>
        </w:r>
        <w:proofErr w:type="spellStart"/>
        <w:r>
          <w:t>contributes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i</w:t>
        </w:r>
      </w:ins>
      <w:ins w:id="127" w:author="rudi" w:date="2014-10-09T02:33:00Z">
        <w:r>
          <w:t>nequality</w:t>
        </w:r>
        <w:proofErr w:type="spellEnd"/>
        <w:r>
          <w:t xml:space="preserve"> due </w:t>
        </w:r>
        <w:proofErr w:type="spellStart"/>
        <w:r>
          <w:t>to</w:t>
        </w:r>
        <w:proofErr w:type="spellEnd"/>
        <w:r>
          <w:t xml:space="preserve"> (1) </w:t>
        </w:r>
        <w:proofErr w:type="spellStart"/>
        <w:r>
          <w:t>rising</w:t>
        </w:r>
        <w:proofErr w:type="spellEnd"/>
        <w:r>
          <w:t xml:space="preserve"> </w:t>
        </w:r>
        <w:proofErr w:type="spellStart"/>
        <w:r>
          <w:t>incomes</w:t>
        </w:r>
        <w:proofErr w:type="spellEnd"/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proofErr w:type="spellStart"/>
        <w:r>
          <w:t>retired</w:t>
        </w:r>
        <w:proofErr w:type="spellEnd"/>
        <w:r>
          <w:t xml:space="preserve"> </w:t>
        </w:r>
        <w:proofErr w:type="spellStart"/>
        <w:r>
          <w:t>people</w:t>
        </w:r>
        <w:proofErr w:type="spellEnd"/>
        <w:r>
          <w:t xml:space="preserve"> </w:t>
        </w:r>
        <w:proofErr w:type="spellStart"/>
        <w:r>
          <w:t>and</w:t>
        </w:r>
        <w:proofErr w:type="spellEnd"/>
        <w:r>
          <w:t xml:space="preserve"> (2) </w:t>
        </w:r>
      </w:ins>
      <w:proofErr w:type="spellStart"/>
      <w:ins w:id="128" w:author="rudi" w:date="2014-10-09T02:34:00Z">
        <w:r>
          <w:t>diverging</w:t>
        </w:r>
        <w:proofErr w:type="spellEnd"/>
        <w:r>
          <w:t xml:space="preserve"> </w:t>
        </w:r>
        <w:proofErr w:type="spellStart"/>
        <w:r>
          <w:t>incomes</w:t>
        </w:r>
        <w:proofErr w:type="spellEnd"/>
        <w:r>
          <w:t xml:space="preserve"> </w:t>
        </w:r>
        <w:proofErr w:type="spellStart"/>
        <w:r>
          <w:t>within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workforce</w:t>
        </w:r>
        <w:proofErr w:type="spellEnd"/>
        <w:r>
          <w:t xml:space="preserve">. </w:t>
        </w:r>
      </w:ins>
      <w:proofErr w:type="spellStart"/>
      <w:ins w:id="129" w:author="rudi" w:date="2014-10-09T02:35:00Z">
        <w:r>
          <w:t>Household</w:t>
        </w:r>
        <w:proofErr w:type="spellEnd"/>
        <w:r>
          <w:t xml:space="preserve"> </w:t>
        </w:r>
        <w:proofErr w:type="spellStart"/>
        <w:r>
          <w:t>structure</w:t>
        </w:r>
        <w:proofErr w:type="spellEnd"/>
        <w:r>
          <w:t xml:space="preserve"> </w:t>
        </w:r>
        <w:proofErr w:type="spellStart"/>
        <w:r>
          <w:t>contributes</w:t>
        </w:r>
        <w:proofErr w:type="spellEnd"/>
        <w:r>
          <w:t xml:space="preserve"> due </w:t>
        </w:r>
        <w:proofErr w:type="spellStart"/>
        <w:r>
          <w:t>to</w:t>
        </w:r>
        <w:proofErr w:type="spellEnd"/>
        <w:r>
          <w:t xml:space="preserve"> an </w:t>
        </w:r>
        <w:proofErr w:type="spellStart"/>
        <w:r>
          <w:t>increased</w:t>
        </w:r>
      </w:ins>
      <w:proofErr w:type="spellEnd"/>
      <w:ins w:id="130" w:author="rudi" w:date="2014-10-09T02:36:00Z">
        <w:r>
          <w:t xml:space="preserve"> </w:t>
        </w:r>
        <w:proofErr w:type="spellStart"/>
        <w:r>
          <w:t>between</w:t>
        </w:r>
        <w:proofErr w:type="spellEnd"/>
        <w:r>
          <w:t xml:space="preserve"> </w:t>
        </w:r>
        <w:proofErr w:type="spellStart"/>
        <w:r>
          <w:t>group</w:t>
        </w:r>
        <w:proofErr w:type="spellEnd"/>
        <w:r>
          <w:t xml:space="preserve"> </w:t>
        </w:r>
        <w:proofErr w:type="spellStart"/>
        <w:r>
          <w:t>inequality</w:t>
        </w:r>
        <w:proofErr w:type="spellEnd"/>
        <w:r>
          <w:t xml:space="preserve"> </w:t>
        </w:r>
        <w:proofErr w:type="spellStart"/>
        <w:r>
          <w:t>as</w:t>
        </w:r>
        <w:proofErr w:type="spellEnd"/>
        <w:r>
          <w:t xml:space="preserve"> (1) </w:t>
        </w:r>
        <w:proofErr w:type="spellStart"/>
        <w:r>
          <w:t>incomes</w:t>
        </w:r>
        <w:proofErr w:type="spellEnd"/>
        <w:r>
          <w:t xml:space="preserve"> </w:t>
        </w:r>
        <w:proofErr w:type="spellStart"/>
        <w:r>
          <w:t>for</w:t>
        </w:r>
        <w:proofErr w:type="spellEnd"/>
        <w:r>
          <w:t xml:space="preserve"> </w:t>
        </w:r>
        <w:proofErr w:type="spellStart"/>
        <w:r>
          <w:t>married</w:t>
        </w:r>
        <w:proofErr w:type="spellEnd"/>
        <w:r>
          <w:t xml:space="preserve"> </w:t>
        </w:r>
        <w:proofErr w:type="spellStart"/>
        <w:r>
          <w:t>households</w:t>
        </w:r>
        <w:proofErr w:type="spellEnd"/>
        <w:r>
          <w:t xml:space="preserve"> </w:t>
        </w:r>
        <w:proofErr w:type="spellStart"/>
        <w:r>
          <w:t>grew</w:t>
        </w:r>
        <w:proofErr w:type="spellEnd"/>
        <w:r>
          <w:t xml:space="preserve"> </w:t>
        </w:r>
        <w:proofErr w:type="spellStart"/>
        <w:r>
          <w:t>faster</w:t>
        </w:r>
        <w:proofErr w:type="spellEnd"/>
        <w:r>
          <w:t xml:space="preserve"> </w:t>
        </w:r>
        <w:proofErr w:type="spellStart"/>
        <w:r>
          <w:t>than</w:t>
        </w:r>
        <w:proofErr w:type="spellEnd"/>
        <w:r>
          <w:t xml:space="preserve"> </w:t>
        </w:r>
        <w:proofErr w:type="spellStart"/>
        <w:r>
          <w:t>for</w:t>
        </w:r>
        <w:proofErr w:type="spellEnd"/>
        <w:r>
          <w:t xml:space="preserve"> </w:t>
        </w:r>
        <w:proofErr w:type="spellStart"/>
        <w:r>
          <w:t>single</w:t>
        </w:r>
        <w:proofErr w:type="spellEnd"/>
        <w:r>
          <w:t xml:space="preserve"> </w:t>
        </w:r>
        <w:proofErr w:type="spellStart"/>
        <w:r>
          <w:t>households</w:t>
        </w:r>
      </w:ins>
      <w:proofErr w:type="spellEnd"/>
      <w:ins w:id="131" w:author="rudi" w:date="2014-10-09T02:37:00Z">
        <w:r>
          <w:t xml:space="preserve"> (2)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share</w:t>
        </w:r>
        <w:proofErr w:type="spellEnd"/>
        <w:r>
          <w:t xml:space="preserve"> </w:t>
        </w:r>
      </w:ins>
      <w:proofErr w:type="spellStart"/>
      <w:ins w:id="132" w:author="rudi" w:date="2014-10-09T02:38:00Z">
        <w:r w:rsidR="00E93A0B">
          <w:t>of</w:t>
        </w:r>
        <w:proofErr w:type="spellEnd"/>
        <w:r w:rsidR="00E93A0B">
          <w:t xml:space="preserve"> </w:t>
        </w:r>
        <w:proofErr w:type="spellStart"/>
        <w:r w:rsidR="00E93A0B">
          <w:t>single</w:t>
        </w:r>
        <w:proofErr w:type="spellEnd"/>
        <w:r w:rsidR="00E93A0B">
          <w:t xml:space="preserve"> </w:t>
        </w:r>
        <w:proofErr w:type="spellStart"/>
        <w:r w:rsidR="00E93A0B">
          <w:t>households</w:t>
        </w:r>
        <w:proofErr w:type="spellEnd"/>
        <w:r w:rsidR="00E93A0B">
          <w:t xml:space="preserve"> </w:t>
        </w:r>
        <w:proofErr w:type="spellStart"/>
        <w:r w:rsidR="00E93A0B">
          <w:t>grew</w:t>
        </w:r>
        <w:proofErr w:type="spellEnd"/>
        <w:r w:rsidR="00E93A0B">
          <w:t xml:space="preserve"> </w:t>
        </w:r>
        <w:proofErr w:type="spellStart"/>
        <w:r w:rsidR="00E93A0B">
          <w:t>from</w:t>
        </w:r>
        <w:proofErr w:type="spellEnd"/>
        <w:r w:rsidR="00E93A0B">
          <w:t xml:space="preserve"> </w:t>
        </w:r>
        <w:proofErr w:type="spellStart"/>
        <w:r w:rsidR="00E93A0B">
          <w:t>about</w:t>
        </w:r>
        <w:proofErr w:type="spellEnd"/>
        <w:r w:rsidR="00E93A0B">
          <w:t xml:space="preserve"> 56% </w:t>
        </w:r>
        <w:proofErr w:type="spellStart"/>
        <w:r w:rsidR="00E93A0B">
          <w:t>to</w:t>
        </w:r>
        <w:proofErr w:type="spellEnd"/>
        <w:r w:rsidR="00E93A0B">
          <w:t xml:space="preserve"> </w:t>
        </w:r>
        <w:proofErr w:type="spellStart"/>
        <w:r w:rsidR="00E93A0B">
          <w:t>about</w:t>
        </w:r>
        <w:proofErr w:type="spellEnd"/>
        <w:r w:rsidR="00E93A0B">
          <w:t xml:space="preserve"> 65%. </w:t>
        </w:r>
      </w:ins>
    </w:p>
    <w:p w:rsidR="006312CC" w:rsidDel="0021368F" w:rsidRDefault="00796682" w:rsidP="00E91B34">
      <w:pPr>
        <w:pStyle w:val="berschrift2"/>
        <w:rPr>
          <w:del w:id="133" w:author="rudi" w:date="2014-10-09T02:02:00Z"/>
        </w:rPr>
      </w:pPr>
      <w:bookmarkStart w:id="134" w:name="_Toc362348741"/>
      <w:del w:id="135" w:author="rudi" w:date="2014-10-09T02:02:00Z">
        <w:r w:rsidDel="0021368F">
          <w:delText xml:space="preserve">Überschrift </w:delText>
        </w:r>
        <w:r w:rsidR="001C4B4E" w:rsidDel="0021368F">
          <w:delText>2</w:delText>
        </w:r>
        <w:bookmarkEnd w:id="134"/>
      </w:del>
    </w:p>
    <w:p w:rsidR="00720853" w:rsidRPr="001C4B4E" w:rsidDel="0021368F" w:rsidRDefault="001C4B4E" w:rsidP="001C4B4E">
      <w:pPr>
        <w:pStyle w:val="berschrift3"/>
        <w:rPr>
          <w:del w:id="136" w:author="rudi" w:date="2014-10-09T02:02:00Z"/>
        </w:rPr>
      </w:pPr>
      <w:bookmarkStart w:id="137" w:name="_Toc362348742"/>
      <w:del w:id="138" w:author="rudi" w:date="2014-10-09T02:02:00Z">
        <w:r w:rsidDel="0021368F">
          <w:delText>Überschrift 3</w:delText>
        </w:r>
        <w:bookmarkEnd w:id="137"/>
      </w:del>
    </w:p>
    <w:p w:rsidR="00720853" w:rsidDel="0021368F" w:rsidRDefault="001C4B4E" w:rsidP="001C4B4E">
      <w:pPr>
        <w:pStyle w:val="berschrift4"/>
        <w:rPr>
          <w:del w:id="139" w:author="rudi" w:date="2014-10-09T02:02:00Z"/>
        </w:rPr>
      </w:pPr>
      <w:bookmarkStart w:id="140" w:name="_Toc362348743"/>
      <w:del w:id="141" w:author="rudi" w:date="2014-10-09T02:02:00Z">
        <w:r w:rsidDel="0021368F">
          <w:delText>Überschrift 4</w:delText>
        </w:r>
        <w:bookmarkEnd w:id="140"/>
      </w:del>
    </w:p>
    <w:p w:rsidR="001C4B4E" w:rsidRPr="00E91B34" w:rsidDel="0021368F" w:rsidRDefault="001C4B4E" w:rsidP="00E91B34">
      <w:pPr>
        <w:pStyle w:val="berschrift5"/>
        <w:rPr>
          <w:del w:id="142" w:author="rudi" w:date="2014-10-09T02:02:00Z"/>
        </w:rPr>
      </w:pPr>
      <w:bookmarkStart w:id="143" w:name="_Toc362348744"/>
      <w:del w:id="144" w:author="rudi" w:date="2014-10-09T02:02:00Z">
        <w:r w:rsidRPr="00E91B34" w:rsidDel="0021368F">
          <w:delText>Überschrift 5</w:delText>
        </w:r>
        <w:bookmarkEnd w:id="143"/>
      </w:del>
    </w:p>
    <w:p w:rsidR="006254BF" w:rsidRDefault="000A3AB8" w:rsidP="003779D0">
      <w:pPr>
        <w:pStyle w:val="berschrift1"/>
        <w:rPr>
          <w:ins w:id="145" w:author="rudi" w:date="2014-10-09T02:39:00Z"/>
        </w:rPr>
      </w:pPr>
      <w:r>
        <w:t xml:space="preserve">Summary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Discussion</w:t>
      </w:r>
      <w:proofErr w:type="spellEnd"/>
    </w:p>
    <w:p w:rsidR="00E93A0B" w:rsidRDefault="00E93A0B" w:rsidP="00E93A0B">
      <w:pPr>
        <w:rPr>
          <w:ins w:id="146" w:author="rudi" w:date="2014-10-09T02:45:00Z"/>
        </w:rPr>
        <w:pPrChange w:id="147" w:author="rudi" w:date="2014-10-09T02:39:00Z">
          <w:pPr>
            <w:pStyle w:val="berschrift1"/>
          </w:pPr>
        </w:pPrChange>
      </w:pPr>
      <w:ins w:id="148" w:author="rudi" w:date="2014-10-09T02:43:00Z">
        <w:r>
          <w:t xml:space="preserve">Ausblick: für </w:t>
        </w:r>
        <w:proofErr w:type="spellStart"/>
        <w:r>
          <w:t>single</w:t>
        </w:r>
        <w:proofErr w:type="spellEnd"/>
        <w:r>
          <w:t>/</w:t>
        </w:r>
        <w:proofErr w:type="spellStart"/>
        <w:r>
          <w:t>married</w:t>
        </w:r>
        <w:proofErr w:type="spellEnd"/>
        <w:r>
          <w:t xml:space="preserve"> </w:t>
        </w:r>
        <w:proofErr w:type="spellStart"/>
        <w:r>
          <w:t>composition</w:t>
        </w:r>
        <w:proofErr w:type="spellEnd"/>
        <w:r>
          <w:t xml:space="preserve"> ist das </w:t>
        </w:r>
        <w:proofErr w:type="spellStart"/>
        <w:r>
          <w:t>maximum</w:t>
        </w:r>
        <w:proofErr w:type="spellEnd"/>
        <w:r>
          <w:t xml:space="preserve"> bei gut 60%, also bereits erreicht. Kann in Zukunft also nur noch sinken. Steigen </w:t>
        </w:r>
      </w:ins>
      <w:ins w:id="149" w:author="rudi" w:date="2014-10-09T02:45:00Z">
        <w:r>
          <w:t xml:space="preserve">nur möglich wenn sich die </w:t>
        </w:r>
        <w:proofErr w:type="spellStart"/>
        <w:r>
          <w:t>mean</w:t>
        </w:r>
        <w:proofErr w:type="spellEnd"/>
        <w:r>
          <w:t xml:space="preserve"> </w:t>
        </w:r>
        <w:proofErr w:type="spellStart"/>
        <w:r>
          <w:t>incomes</w:t>
        </w:r>
        <w:proofErr w:type="spellEnd"/>
        <w:r>
          <w:t xml:space="preserve"> weiter auseinander bewegen. (</w:t>
        </w:r>
        <w:proofErr w:type="spellStart"/>
        <w:r>
          <w:t>evtl</w:t>
        </w:r>
        <w:proofErr w:type="spellEnd"/>
        <w:r>
          <w:t xml:space="preserve"> </w:t>
        </w:r>
        <w:proofErr w:type="spellStart"/>
        <w:r>
          <w:t>mean</w:t>
        </w:r>
        <w:proofErr w:type="spellEnd"/>
        <w:r>
          <w:t xml:space="preserve"> statt median in die </w:t>
        </w:r>
        <w:proofErr w:type="spellStart"/>
        <w:r>
          <w:t>grafiken</w:t>
        </w:r>
        <w:proofErr w:type="spellEnd"/>
        <w:r>
          <w:t>?).</w:t>
        </w:r>
      </w:ins>
    </w:p>
    <w:p w:rsidR="00E93A0B" w:rsidRPr="00E93A0B" w:rsidRDefault="00E93A0B" w:rsidP="00E93A0B">
      <w:pPr>
        <w:rPr>
          <w:rPrChange w:id="150" w:author="rudi" w:date="2014-10-09T02:39:00Z">
            <w:rPr/>
          </w:rPrChange>
        </w:rPr>
        <w:pPrChange w:id="151" w:author="rudi" w:date="2014-10-09T02:39:00Z">
          <w:pPr>
            <w:pStyle w:val="berschrift1"/>
          </w:pPr>
        </w:pPrChange>
      </w:pPr>
      <w:proofErr w:type="spellStart"/>
      <w:ins w:id="152" w:author="rudi" w:date="2014-10-09T02:45:00Z">
        <w:r>
          <w:t>Furthermore</w:t>
        </w:r>
        <w:proofErr w:type="spellEnd"/>
        <w:r>
          <w:t xml:space="preserve"> </w:t>
        </w:r>
        <w:proofErr w:type="spellStart"/>
        <w:r>
          <w:t>it</w:t>
        </w:r>
        <w:proofErr w:type="spellEnd"/>
        <w:r>
          <w:t xml:space="preserve"> </w:t>
        </w:r>
        <w:proofErr w:type="spellStart"/>
        <w:r>
          <w:t>needs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be</w:t>
        </w:r>
        <w:proofErr w:type="spellEnd"/>
        <w:r>
          <w:t xml:space="preserve"> </w:t>
        </w:r>
        <w:proofErr w:type="spellStart"/>
        <w:r>
          <w:t>clarified</w:t>
        </w:r>
        <w:proofErr w:type="spellEnd"/>
        <w:r>
          <w:t xml:space="preserve"> </w:t>
        </w:r>
        <w:proofErr w:type="spellStart"/>
        <w:r>
          <w:t>whether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</w:ins>
      <w:ins w:id="153" w:author="rudi" w:date="2014-10-09T02:46:00Z">
        <w:r>
          <w:t>„</w:t>
        </w:r>
      </w:ins>
      <w:proofErr w:type="spellStart"/>
      <w:ins w:id="154" w:author="rudi" w:date="2014-10-09T02:45:00Z">
        <w:r>
          <w:t>single</w:t>
        </w:r>
      </w:ins>
      <w:proofErr w:type="spellEnd"/>
      <w:ins w:id="155" w:author="rudi" w:date="2014-10-09T02:46:00Z">
        <w:r>
          <w:t xml:space="preserve">“ </w:t>
        </w:r>
        <w:proofErr w:type="spellStart"/>
        <w:r>
          <w:t>tax</w:t>
        </w:r>
        <w:proofErr w:type="spellEnd"/>
        <w:r>
          <w:t xml:space="preserve"> </w:t>
        </w:r>
        <w:proofErr w:type="spellStart"/>
        <w:r>
          <w:t>units</w:t>
        </w:r>
        <w:proofErr w:type="spellEnd"/>
        <w:r>
          <w:t xml:space="preserve"> </w:t>
        </w:r>
        <w:proofErr w:type="spellStart"/>
        <w:r>
          <w:t>are</w:t>
        </w:r>
        <w:proofErr w:type="spellEnd"/>
        <w:r>
          <w:t xml:space="preserve"> </w:t>
        </w:r>
        <w:proofErr w:type="spellStart"/>
        <w:r>
          <w:t>actually</w:t>
        </w:r>
        <w:proofErr w:type="spellEnd"/>
        <w:r>
          <w:t xml:space="preserve"> </w:t>
        </w:r>
        <w:proofErr w:type="spellStart"/>
        <w:r>
          <w:t>single</w:t>
        </w:r>
        <w:proofErr w:type="spellEnd"/>
        <w:r>
          <w:t xml:space="preserve"> </w:t>
        </w:r>
        <w:proofErr w:type="spellStart"/>
        <w:r>
          <w:t>households</w:t>
        </w:r>
        <w:proofErr w:type="spellEnd"/>
        <w:r>
          <w:t xml:space="preserve">. </w:t>
        </w:r>
        <w:proofErr w:type="spellStart"/>
        <w:r>
          <w:t>Two</w:t>
        </w:r>
        <w:proofErr w:type="spellEnd"/>
        <w:r>
          <w:t xml:space="preserve"> „</w:t>
        </w:r>
        <w:proofErr w:type="spellStart"/>
        <w:r>
          <w:t>poor</w:t>
        </w:r>
        <w:proofErr w:type="spellEnd"/>
        <w:r>
          <w:t xml:space="preserve"> </w:t>
        </w:r>
        <w:proofErr w:type="spellStart"/>
        <w:r>
          <w:t>singles</w:t>
        </w:r>
        <w:proofErr w:type="spellEnd"/>
        <w:r>
          <w:t xml:space="preserve">“ </w:t>
        </w:r>
        <w:proofErr w:type="spellStart"/>
        <w:r>
          <w:t>might</w:t>
        </w:r>
        <w:proofErr w:type="spellEnd"/>
        <w:r>
          <w:t xml:space="preserve"> </w:t>
        </w:r>
        <w:proofErr w:type="spellStart"/>
        <w:r>
          <w:t>go</w:t>
        </w:r>
        <w:proofErr w:type="spellEnd"/>
        <w:r>
          <w:t xml:space="preserve"> </w:t>
        </w:r>
        <w:proofErr w:type="spellStart"/>
        <w:r>
          <w:t>without</w:t>
        </w:r>
        <w:proofErr w:type="spellEnd"/>
        <w:r>
          <w:t xml:space="preserve"> a </w:t>
        </w:r>
        <w:proofErr w:type="spellStart"/>
        <w:r>
          <w:t>marriage</w:t>
        </w:r>
        <w:proofErr w:type="spellEnd"/>
        <w:r>
          <w:t xml:space="preserve"> but live </w:t>
        </w:r>
        <w:proofErr w:type="spellStart"/>
        <w:r>
          <w:t>together</w:t>
        </w:r>
        <w:proofErr w:type="spellEnd"/>
        <w:r>
          <w:t xml:space="preserve">. In </w:t>
        </w:r>
      </w:ins>
      <w:proofErr w:type="spellStart"/>
      <w:ins w:id="156" w:author="rudi" w:date="2014-10-09T02:47:00Z">
        <w:r>
          <w:t>future</w:t>
        </w:r>
        <w:proofErr w:type="spellEnd"/>
        <w:r>
          <w:t xml:space="preserve"> </w:t>
        </w:r>
        <w:proofErr w:type="spellStart"/>
        <w:r>
          <w:t>analyses</w:t>
        </w:r>
        <w:proofErr w:type="spellEnd"/>
        <w:r>
          <w:t xml:space="preserve"> </w:t>
        </w:r>
        <w:proofErr w:type="spellStart"/>
        <w:r>
          <w:t>with</w:t>
        </w:r>
        <w:proofErr w:type="spellEnd"/>
        <w:r>
          <w:t xml:space="preserve"> </w:t>
        </w:r>
        <w:proofErr w:type="spellStart"/>
        <w:r>
          <w:t>tax</w:t>
        </w:r>
        <w:proofErr w:type="spellEnd"/>
        <w:r>
          <w:t xml:space="preserve"> </w:t>
        </w:r>
        <w:proofErr w:type="spellStart"/>
        <w:r>
          <w:t>data</w:t>
        </w:r>
        <w:proofErr w:type="spellEnd"/>
        <w:r>
          <w:t xml:space="preserve"> </w:t>
        </w:r>
        <w:proofErr w:type="spellStart"/>
        <w:r>
          <w:t>from</w:t>
        </w:r>
        <w:proofErr w:type="spellEnd"/>
        <w:r>
          <w:t xml:space="preserve"> Bern </w:t>
        </w:r>
        <w:proofErr w:type="spellStart"/>
        <w:r>
          <w:t>we</w:t>
        </w:r>
        <w:proofErr w:type="spellEnd"/>
        <w:r>
          <w:t xml:space="preserve"> will </w:t>
        </w:r>
        <w:proofErr w:type="spellStart"/>
        <w:r>
          <w:t>investigate</w:t>
        </w:r>
        <w:proofErr w:type="spellEnd"/>
        <w:r>
          <w:t xml:space="preserve"> </w:t>
        </w:r>
        <w:proofErr w:type="spellStart"/>
        <w:r>
          <w:t>this</w:t>
        </w:r>
        <w:proofErr w:type="spellEnd"/>
        <w:r>
          <w:t xml:space="preserve"> </w:t>
        </w:r>
        <w:proofErr w:type="spellStart"/>
        <w:r>
          <w:t>issue</w:t>
        </w:r>
        <w:proofErr w:type="spellEnd"/>
        <w:r>
          <w:t xml:space="preserve"> </w:t>
        </w:r>
      </w:ins>
      <w:proofErr w:type="spellStart"/>
      <w:ins w:id="157" w:author="rudi" w:date="2014-10-09T02:48:00Z">
        <w:r w:rsidR="00451404">
          <w:t>by</w:t>
        </w:r>
        <w:proofErr w:type="spellEnd"/>
        <w:r w:rsidR="00451404">
          <w:t xml:space="preserve"> utilizing</w:t>
        </w:r>
        <w:bookmarkStart w:id="158" w:name="_GoBack"/>
        <w:bookmarkEnd w:id="158"/>
        <w:r w:rsidR="00451404">
          <w:t xml:space="preserve"> </w:t>
        </w:r>
        <w:proofErr w:type="spellStart"/>
        <w:r w:rsidR="00451404">
          <w:t>household</w:t>
        </w:r>
        <w:proofErr w:type="spellEnd"/>
        <w:r w:rsidR="00451404">
          <w:t>-IDs.</w:t>
        </w:r>
      </w:ins>
    </w:p>
    <w:p w:rsidR="00511D21" w:rsidRPr="00511D21" w:rsidRDefault="00511D21" w:rsidP="003779D0">
      <w:pPr>
        <w:pStyle w:val="berschrift1"/>
      </w:pPr>
      <w:bookmarkStart w:id="159" w:name="_Toc362348749"/>
      <w:r w:rsidRPr="00511D21">
        <w:t>Literaturverzeichnis</w:t>
      </w:r>
      <w:bookmarkEnd w:id="159"/>
    </w:p>
    <w:p w:rsidR="00511D21" w:rsidRPr="00511D21" w:rsidRDefault="00511D21" w:rsidP="00511D21">
      <w:pPr>
        <w:rPr>
          <w:b/>
        </w:rPr>
      </w:pPr>
      <w:r w:rsidRPr="00511D21">
        <w:rPr>
          <w:b/>
        </w:rPr>
        <w:t>Literatureintrag</w:t>
      </w:r>
    </w:p>
    <w:p w:rsidR="00511D21" w:rsidRPr="00511D21" w:rsidRDefault="00511D21" w:rsidP="00511D21">
      <w:pPr>
        <w:pStyle w:val="Verzeichnis"/>
      </w:pPr>
      <w:r w:rsidRPr="00511D21">
        <w:rPr>
          <w:i/>
        </w:rPr>
        <w:t>Autorname, Autorvorname, Buchtitel, Verlag, Ort, Ausgabe, Jahr</w:t>
      </w:r>
      <w:r>
        <w:tab/>
      </w:r>
      <w:r w:rsidRPr="00511D21">
        <w:t>7</w:t>
      </w:r>
    </w:p>
    <w:p w:rsidR="00511D21" w:rsidRPr="00511D21" w:rsidRDefault="00511D21" w:rsidP="00511D21">
      <w:pPr>
        <w:rPr>
          <w:b/>
        </w:rPr>
      </w:pPr>
      <w:r w:rsidRPr="00511D21">
        <w:rPr>
          <w:b/>
        </w:rPr>
        <w:t>Literatureintrag</w:t>
      </w:r>
    </w:p>
    <w:p w:rsidR="00511D21" w:rsidRPr="00511D21" w:rsidRDefault="00511D21" w:rsidP="00511D21">
      <w:pPr>
        <w:pStyle w:val="Verzeichnis"/>
      </w:pPr>
      <w:r w:rsidRPr="00511D21">
        <w:rPr>
          <w:i/>
        </w:rPr>
        <w:t>Autorname, Autorvorname, Buchtitel, Verlag, Ort, Ausgabe, Jahr</w:t>
      </w:r>
      <w:r>
        <w:tab/>
      </w:r>
      <w:r w:rsidRPr="00511D21">
        <w:t>9</w:t>
      </w:r>
    </w:p>
    <w:p w:rsidR="00511D21" w:rsidRPr="00511D21" w:rsidRDefault="00511D21" w:rsidP="00511D21">
      <w:pPr>
        <w:rPr>
          <w:b/>
        </w:rPr>
      </w:pPr>
      <w:r w:rsidRPr="00511D21">
        <w:rPr>
          <w:b/>
        </w:rPr>
        <w:t>Literatureintrag</w:t>
      </w:r>
    </w:p>
    <w:p w:rsidR="00511D21" w:rsidRPr="00511D21" w:rsidRDefault="00511D21" w:rsidP="00E91B34">
      <w:pPr>
        <w:pStyle w:val="Verzeichnis"/>
      </w:pPr>
      <w:r w:rsidRPr="00511D21">
        <w:rPr>
          <w:i/>
        </w:rPr>
        <w:t>Autorname, Autorvorname, Buchtitel, Verlag, Ort, Ausgabe, Jahr</w:t>
      </w:r>
      <w:r>
        <w:tab/>
      </w:r>
      <w:r w:rsidR="00E91B34">
        <w:t>11</w:t>
      </w:r>
    </w:p>
    <w:p w:rsidR="00511D21" w:rsidRPr="00511D21" w:rsidRDefault="00511D21" w:rsidP="00511D21">
      <w:pPr>
        <w:rPr>
          <w:lang w:val="fr-FR"/>
        </w:rPr>
      </w:pPr>
    </w:p>
    <w:sectPr w:rsidR="00511D21" w:rsidRPr="00511D21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F7C" w:rsidRDefault="00CE7F7C" w:rsidP="006312E0">
      <w:pPr>
        <w:spacing w:line="240" w:lineRule="auto"/>
      </w:pPr>
      <w:r>
        <w:separator/>
      </w:r>
    </w:p>
  </w:endnote>
  <w:endnote w:type="continuationSeparator" w:id="0">
    <w:p w:rsidR="00CE7F7C" w:rsidRDefault="00CE7F7C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57C" w:rsidRPr="007407D3" w:rsidRDefault="009F75CC" w:rsidP="00CA541A">
    <w:pPr>
      <w:pStyle w:val="Fuzeile"/>
      <w:spacing w:before="300"/>
      <w:rPr>
        <w:lang w:val="fr-CH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51404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451404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F7C" w:rsidRDefault="00CE7F7C" w:rsidP="006312E0">
      <w:pPr>
        <w:spacing w:line="240" w:lineRule="auto"/>
      </w:pPr>
    </w:p>
  </w:footnote>
  <w:footnote w:type="continuationSeparator" w:id="0">
    <w:p w:rsidR="00CE7F7C" w:rsidRDefault="00CE7F7C" w:rsidP="006312E0">
      <w:pPr>
        <w:spacing w:line="240" w:lineRule="auto"/>
      </w:pPr>
      <w:r>
        <w:continuationSeparator/>
      </w:r>
    </w:p>
  </w:footnote>
  <w:footnote w:id="1">
    <w:p w:rsidR="00730FB1" w:rsidRPr="00730FB1" w:rsidRDefault="00730FB1" w:rsidP="00730FB1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 w:rsidRPr="00730FB1">
        <w:rPr>
          <w:lang w:val="en-US"/>
        </w:rPr>
        <w:t>http://www.bfs.admin.ch/bfs/portal/de/index/themen/01/07/blank/data/01.html</w:t>
      </w:r>
    </w:p>
    <w:p w:rsidR="00730FB1" w:rsidRDefault="00730FB1">
      <w:pPr>
        <w:pStyle w:val="Funotentext"/>
      </w:pPr>
    </w:p>
  </w:footnote>
  <w:footnote w:id="2">
    <w:p w:rsidR="00730FB1" w:rsidRPr="00730FB1" w:rsidRDefault="00730FB1" w:rsidP="00730FB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30FB1">
        <w:t>http://www.bfs.admin.ch/bfs/portal/de/index/themen/01/07/blank/data/01.html</w:t>
      </w:r>
    </w:p>
    <w:p w:rsidR="00730FB1" w:rsidRDefault="00730FB1">
      <w:pPr>
        <w:pStyle w:val="Funotentext"/>
      </w:pPr>
    </w:p>
  </w:footnote>
  <w:footnote w:id="3">
    <w:p w:rsidR="00570399" w:rsidRPr="00570399" w:rsidRDefault="00570399" w:rsidP="00570399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570399">
        <w:t>http://www.bfs.admin.ch/bfs/portal/de/index/themen/01/04/blank/01/02/01.html</w:t>
      </w:r>
    </w:p>
    <w:p w:rsidR="00570399" w:rsidRDefault="00570399">
      <w:pPr>
        <w:pStyle w:val="Funotentext"/>
      </w:pPr>
    </w:p>
  </w:footnote>
  <w:footnote w:id="4">
    <w:p w:rsidR="00570399" w:rsidRPr="00570399" w:rsidRDefault="00570399" w:rsidP="00570399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570399">
        <w:t>http://www.bfs.admin.ch/bfs/portal/de/index/themen/01/02/blank/key/alter/gesamt.html</w:t>
      </w:r>
    </w:p>
    <w:p w:rsidR="00570399" w:rsidRDefault="00570399">
      <w:pPr>
        <w:pStyle w:val="Funoten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C5B" w:rsidRPr="001F1B9C" w:rsidRDefault="009F75CC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C5B" w:rsidRDefault="009F75CC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5BC2318D">
          <wp:simplePos x="0" y="0"/>
          <wp:positionH relativeFrom="column">
            <wp:posOffset>-109855</wp:posOffset>
          </wp:positionH>
          <wp:positionV relativeFrom="paragraph">
            <wp:posOffset>93345</wp:posOffset>
          </wp:positionV>
          <wp:extent cx="923925" cy="685800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6417310</wp:posOffset>
          </wp:positionH>
          <wp:positionV relativeFrom="page">
            <wp:posOffset>474345</wp:posOffset>
          </wp:positionV>
          <wp:extent cx="509270" cy="755015"/>
          <wp:effectExtent l="0" t="0" r="0" b="6985"/>
          <wp:wrapNone/>
          <wp:docPr id="1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32D213F"/>
    <w:multiLevelType w:val="hybridMultilevel"/>
    <w:tmpl w:val="DD20A564"/>
    <w:lvl w:ilvl="0" w:tplc="D388A5F0">
      <w:start w:val="1"/>
      <w:numFmt w:val="bullet"/>
      <w:lvlText w:val="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8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7A80646"/>
    <w:multiLevelType w:val="multilevel"/>
    <w:tmpl w:val="81DC5478"/>
    <w:lvl w:ilvl="0">
      <w:start w:val="1"/>
      <w:numFmt w:val="decimal"/>
      <w:pStyle w:val="berschrift1"/>
      <w:lvlText w:val="%1"/>
      <w:lvlJc w:val="left"/>
      <w:pPr>
        <w:ind w:left="502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5"/>
  </w:num>
  <w:num w:numId="13">
    <w:abstractNumId w:val="11"/>
  </w:num>
  <w:num w:numId="14">
    <w:abstractNumId w:val="19"/>
  </w:num>
  <w:num w:numId="15">
    <w:abstractNumId w:val="18"/>
  </w:num>
  <w:num w:numId="16">
    <w:abstractNumId w:val="14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5"/>
  </w:num>
  <w:num w:numId="23">
    <w:abstractNumId w:val="26"/>
  </w:num>
  <w:num w:numId="24">
    <w:abstractNumId w:val="24"/>
  </w:num>
  <w:num w:numId="25">
    <w:abstractNumId w:val="16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2"/>
  </w:num>
  <w:num w:numId="31">
    <w:abstractNumId w:val="30"/>
  </w:num>
  <w:num w:numId="32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di">
    <w15:presenceInfo w15:providerId="None" w15:userId="ru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1F7"/>
    <w:rsid w:val="00003BE4"/>
    <w:rsid w:val="00003CF0"/>
    <w:rsid w:val="00017D13"/>
    <w:rsid w:val="00035727"/>
    <w:rsid w:val="000861F7"/>
    <w:rsid w:val="00087C85"/>
    <w:rsid w:val="00095C44"/>
    <w:rsid w:val="000A3AB8"/>
    <w:rsid w:val="000E29F5"/>
    <w:rsid w:val="000F013A"/>
    <w:rsid w:val="000F3789"/>
    <w:rsid w:val="00112357"/>
    <w:rsid w:val="001215C7"/>
    <w:rsid w:val="0015023D"/>
    <w:rsid w:val="00170D9E"/>
    <w:rsid w:val="00176DF1"/>
    <w:rsid w:val="00182FF6"/>
    <w:rsid w:val="001B0F1A"/>
    <w:rsid w:val="001C4B4E"/>
    <w:rsid w:val="001E0286"/>
    <w:rsid w:val="001F0F2A"/>
    <w:rsid w:val="001F1B9C"/>
    <w:rsid w:val="0021211B"/>
    <w:rsid w:val="0021368F"/>
    <w:rsid w:val="00220F0E"/>
    <w:rsid w:val="002307B1"/>
    <w:rsid w:val="002502B0"/>
    <w:rsid w:val="00272FC3"/>
    <w:rsid w:val="00296E81"/>
    <w:rsid w:val="002A0932"/>
    <w:rsid w:val="002A5151"/>
    <w:rsid w:val="002B0461"/>
    <w:rsid w:val="002E4F2E"/>
    <w:rsid w:val="002E6C41"/>
    <w:rsid w:val="003010C0"/>
    <w:rsid w:val="00314D27"/>
    <w:rsid w:val="0033009B"/>
    <w:rsid w:val="00340F1E"/>
    <w:rsid w:val="0036527F"/>
    <w:rsid w:val="003653F6"/>
    <w:rsid w:val="003779D0"/>
    <w:rsid w:val="003838FC"/>
    <w:rsid w:val="00385AC3"/>
    <w:rsid w:val="003B1648"/>
    <w:rsid w:val="003B66F4"/>
    <w:rsid w:val="003C5CEE"/>
    <w:rsid w:val="003C7BD0"/>
    <w:rsid w:val="003D4775"/>
    <w:rsid w:val="003D7B55"/>
    <w:rsid w:val="003E14BF"/>
    <w:rsid w:val="004144A2"/>
    <w:rsid w:val="00416C9D"/>
    <w:rsid w:val="004202F9"/>
    <w:rsid w:val="0042274F"/>
    <w:rsid w:val="00451404"/>
    <w:rsid w:val="00462CB2"/>
    <w:rsid w:val="004A28AA"/>
    <w:rsid w:val="004B5CEC"/>
    <w:rsid w:val="004D7D20"/>
    <w:rsid w:val="004F7B96"/>
    <w:rsid w:val="00511D21"/>
    <w:rsid w:val="00530949"/>
    <w:rsid w:val="0053118D"/>
    <w:rsid w:val="00541EB5"/>
    <w:rsid w:val="005479A4"/>
    <w:rsid w:val="00552732"/>
    <w:rsid w:val="00556E27"/>
    <w:rsid w:val="00570399"/>
    <w:rsid w:val="005B2286"/>
    <w:rsid w:val="005B5FF7"/>
    <w:rsid w:val="005F7206"/>
    <w:rsid w:val="006254BF"/>
    <w:rsid w:val="00630349"/>
    <w:rsid w:val="006312CC"/>
    <w:rsid w:val="006312E0"/>
    <w:rsid w:val="0065257C"/>
    <w:rsid w:val="006542BD"/>
    <w:rsid w:val="00666045"/>
    <w:rsid w:val="00683799"/>
    <w:rsid w:val="0069632F"/>
    <w:rsid w:val="006B0C5B"/>
    <w:rsid w:val="006D6738"/>
    <w:rsid w:val="006E46AC"/>
    <w:rsid w:val="006F7567"/>
    <w:rsid w:val="00720853"/>
    <w:rsid w:val="00730698"/>
    <w:rsid w:val="00730FB1"/>
    <w:rsid w:val="007407D3"/>
    <w:rsid w:val="00761683"/>
    <w:rsid w:val="00796682"/>
    <w:rsid w:val="007A367A"/>
    <w:rsid w:val="007B4AC6"/>
    <w:rsid w:val="007D6F67"/>
    <w:rsid w:val="007E6849"/>
    <w:rsid w:val="00800BF2"/>
    <w:rsid w:val="00871EEF"/>
    <w:rsid w:val="008A1B90"/>
    <w:rsid w:val="008B6910"/>
    <w:rsid w:val="008D3A9F"/>
    <w:rsid w:val="008D61F6"/>
    <w:rsid w:val="009161C4"/>
    <w:rsid w:val="00932C5C"/>
    <w:rsid w:val="009436BB"/>
    <w:rsid w:val="009546FD"/>
    <w:rsid w:val="009577BF"/>
    <w:rsid w:val="009A592F"/>
    <w:rsid w:val="009B0030"/>
    <w:rsid w:val="009B18B4"/>
    <w:rsid w:val="009C5D48"/>
    <w:rsid w:val="009D06EB"/>
    <w:rsid w:val="009D5780"/>
    <w:rsid w:val="009D79DF"/>
    <w:rsid w:val="009F2467"/>
    <w:rsid w:val="009F5BCC"/>
    <w:rsid w:val="009F75CC"/>
    <w:rsid w:val="00A02C21"/>
    <w:rsid w:val="00A02D37"/>
    <w:rsid w:val="00A368BB"/>
    <w:rsid w:val="00A373F2"/>
    <w:rsid w:val="00A54C2F"/>
    <w:rsid w:val="00A65090"/>
    <w:rsid w:val="00A65413"/>
    <w:rsid w:val="00A65C5D"/>
    <w:rsid w:val="00A82729"/>
    <w:rsid w:val="00A93CB4"/>
    <w:rsid w:val="00AA10D7"/>
    <w:rsid w:val="00AD3C46"/>
    <w:rsid w:val="00AF78B9"/>
    <w:rsid w:val="00B001E3"/>
    <w:rsid w:val="00B25861"/>
    <w:rsid w:val="00B25A50"/>
    <w:rsid w:val="00B25DB1"/>
    <w:rsid w:val="00B664C3"/>
    <w:rsid w:val="00B807BC"/>
    <w:rsid w:val="00B81287"/>
    <w:rsid w:val="00B833C0"/>
    <w:rsid w:val="00B92F01"/>
    <w:rsid w:val="00B97C3D"/>
    <w:rsid w:val="00BB7A22"/>
    <w:rsid w:val="00BF2D5F"/>
    <w:rsid w:val="00C30550"/>
    <w:rsid w:val="00C6727C"/>
    <w:rsid w:val="00C73669"/>
    <w:rsid w:val="00C824E0"/>
    <w:rsid w:val="00CA541A"/>
    <w:rsid w:val="00CA778F"/>
    <w:rsid w:val="00CA7D54"/>
    <w:rsid w:val="00CA7E54"/>
    <w:rsid w:val="00CC7BBA"/>
    <w:rsid w:val="00CD3C7E"/>
    <w:rsid w:val="00CE3556"/>
    <w:rsid w:val="00CE7F7C"/>
    <w:rsid w:val="00D011C4"/>
    <w:rsid w:val="00D13744"/>
    <w:rsid w:val="00D22D1B"/>
    <w:rsid w:val="00D37E22"/>
    <w:rsid w:val="00D51156"/>
    <w:rsid w:val="00D77EF2"/>
    <w:rsid w:val="00D85263"/>
    <w:rsid w:val="00DA4F15"/>
    <w:rsid w:val="00DA68B5"/>
    <w:rsid w:val="00DB7ED7"/>
    <w:rsid w:val="00DC037E"/>
    <w:rsid w:val="00DE242C"/>
    <w:rsid w:val="00E07490"/>
    <w:rsid w:val="00E43329"/>
    <w:rsid w:val="00E91B34"/>
    <w:rsid w:val="00E92FC0"/>
    <w:rsid w:val="00E93A0B"/>
    <w:rsid w:val="00E9787C"/>
    <w:rsid w:val="00EC268E"/>
    <w:rsid w:val="00ED6401"/>
    <w:rsid w:val="00EF4B39"/>
    <w:rsid w:val="00F12DBE"/>
    <w:rsid w:val="00F24363"/>
    <w:rsid w:val="00F30C3F"/>
    <w:rsid w:val="00F36316"/>
    <w:rsid w:val="00F65446"/>
    <w:rsid w:val="00F825B4"/>
    <w:rsid w:val="00F9757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271F7E-B8AB-40A9-ADB2-5B8DA65A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7B55"/>
    <w:pPr>
      <w:spacing w:line="244" w:lineRule="atLeast"/>
    </w:pPr>
    <w:rPr>
      <w:sz w:val="19"/>
      <w:lang w:val="de-CH"/>
    </w:rPr>
  </w:style>
  <w:style w:type="paragraph" w:styleId="berschrift1">
    <w:name w:val="heading 1"/>
    <w:basedOn w:val="Standard"/>
    <w:next w:val="Standard"/>
    <w:link w:val="berschrift1Zchn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ind w:left="360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E91B34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1B34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link w:val="UntertitelZchn"/>
    <w:uiPriority w:val="1"/>
    <w:qFormat/>
    <w:rsid w:val="004F7B96"/>
    <w:pPr>
      <w:spacing w:line="568" w:lineRule="atLeas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E91B34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customStyle="1" w:styleId="UntertitelZchn">
    <w:name w:val="Untertitel Zchn"/>
    <w:link w:val="Untertitel"/>
    <w:uiPriority w:val="1"/>
    <w:rsid w:val="000861F7"/>
    <w:rPr>
      <w:rFonts w:cs="Arial"/>
      <w:sz w:val="28"/>
      <w:szCs w:val="24"/>
      <w:lang w:val="de-CH"/>
    </w:rPr>
  </w:style>
  <w:style w:type="character" w:styleId="Hyperlink">
    <w:name w:val="Hyperlink"/>
    <w:uiPriority w:val="99"/>
    <w:unhideWhenUsed/>
    <w:rsid w:val="000861F7"/>
    <w:rPr>
      <w:color w:val="0000FF"/>
      <w:u w:val="single"/>
    </w:rPr>
  </w:style>
  <w:style w:type="paragraph" w:customStyle="1" w:styleId="Default">
    <w:name w:val="Default"/>
    <w:rsid w:val="000861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730F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enabsatz">
    <w:name w:val="List Paragraph"/>
    <w:basedOn w:val="Standard"/>
    <w:uiPriority w:val="34"/>
    <w:semiHidden/>
    <w:qFormat/>
    <w:rsid w:val="00385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dolf.farys@soz.unibe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liver.huembelin@bfh.ch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wmf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FTWARE\bfh_vorlagen\FBS\FBS_FB_de_Forschungsbericht_ohne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B4554-BC54-4835-9E7B-4CEDB1A92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FBS_FB_de_Forschungsbericht_ohne_Titelbild</Template>
  <TotalTime>0</TotalTime>
  <Pages>3</Pages>
  <Words>984</Words>
  <Characters>6205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Adresse</vt:lpstr>
      <vt:lpstr>Adresse</vt:lpstr>
    </vt:vector>
  </TitlesOfParts>
  <Company>Mediaviso AG</Company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Adresse</dc:title>
  <dc:creator>Hümbelin Oliver</dc:creator>
  <cp:lastModifiedBy>rudi</cp:lastModifiedBy>
  <cp:revision>4</cp:revision>
  <cp:lastPrinted>2014-03-31T13:10:00Z</cp:lastPrinted>
  <dcterms:created xsi:type="dcterms:W3CDTF">2014-10-08T14:55:00Z</dcterms:created>
  <dcterms:modified xsi:type="dcterms:W3CDTF">2014-10-09T00:49:00Z</dcterms:modified>
</cp:coreProperties>
</file>